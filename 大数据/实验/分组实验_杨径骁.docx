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华文行楷"/>
          <w:bCs/>
          <w:sz w:val="52"/>
        </w:rPr>
      </w:pPr>
      <w:bookmarkStart w:id="0" w:name="_Hlk56625017"/>
      <w:bookmarkEnd w:id="0"/>
      <w:r>
        <w:rPr>
          <w:rFonts w:hint="eastAsia" w:eastAsia="华文行楷"/>
          <w:bCs/>
          <w:sz w:val="52"/>
        </w:rPr>
        <w:t>电子科技大学</w:t>
      </w:r>
      <w:r>
        <w:rPr>
          <w:rFonts w:hint="eastAsia" w:eastAsia="华文行楷"/>
          <w:bCs/>
          <w:sz w:val="52"/>
          <w:u w:val="single"/>
        </w:rPr>
        <w:t>信息与软件工程</w:t>
      </w:r>
      <w:r>
        <w:rPr>
          <w:rFonts w:hint="eastAsia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项 目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274" w:firstLineChars="354"/>
        <w:rPr>
          <w:rFonts w:eastAsia="黑体"/>
          <w:bCs/>
          <w:sz w:val="36"/>
          <w:szCs w:val="36"/>
        </w:rPr>
      </w:pPr>
      <w:r>
        <w:rPr>
          <w:rFonts w:hint="eastAsia" w:eastAsia="黑体"/>
          <w:bCs/>
          <w:sz w:val="36"/>
          <w:szCs w:val="36"/>
        </w:rPr>
        <w:t>课程名称</w:t>
      </w:r>
      <w:r>
        <w:rPr>
          <w:rFonts w:hint="eastAsia" w:eastAsia="黑体"/>
          <w:bCs/>
          <w:sz w:val="36"/>
          <w:szCs w:val="36"/>
          <w:u w:val="single"/>
        </w:rPr>
        <w:t xml:space="preserve">  大数据分析与智能计算 </w:t>
      </w:r>
    </w:p>
    <w:p>
      <w:pPr>
        <w:ind w:firstLine="1274" w:firstLineChars="354"/>
        <w:rPr>
          <w:rFonts w:eastAsia="黑体"/>
          <w:bCs/>
          <w:sz w:val="36"/>
          <w:szCs w:val="36"/>
        </w:rPr>
      </w:pPr>
      <w:r>
        <w:rPr>
          <w:rFonts w:hint="eastAsia" w:eastAsia="黑体"/>
          <w:bCs/>
          <w:sz w:val="36"/>
          <w:szCs w:val="36"/>
        </w:rPr>
        <w:t>理论教师</w:t>
      </w:r>
      <w:r>
        <w:rPr>
          <w:rFonts w:hint="eastAsia" w:eastAsia="黑体"/>
          <w:bCs/>
          <w:sz w:val="36"/>
          <w:szCs w:val="36"/>
          <w:u w:val="single"/>
        </w:rPr>
        <w:t xml:space="preserve">    </w:t>
      </w:r>
      <w:r>
        <w:rPr>
          <w:rFonts w:eastAsia="黑体"/>
          <w:bCs/>
          <w:sz w:val="36"/>
          <w:szCs w:val="36"/>
          <w:u w:val="single"/>
        </w:rPr>
        <w:t xml:space="preserve"> </w:t>
      </w:r>
      <w:r>
        <w:rPr>
          <w:rFonts w:hint="eastAsia" w:eastAsia="黑体"/>
          <w:bCs/>
          <w:sz w:val="36"/>
          <w:szCs w:val="36"/>
          <w:u w:val="single"/>
        </w:rPr>
        <w:t xml:space="preserve">   </w:t>
      </w:r>
      <w:r>
        <w:rPr>
          <w:rFonts w:eastAsia="黑体"/>
          <w:bCs/>
          <w:sz w:val="36"/>
          <w:szCs w:val="36"/>
          <w:u w:val="single"/>
        </w:rPr>
        <w:t xml:space="preserve">          </w:t>
      </w:r>
      <w:r>
        <w:rPr>
          <w:rFonts w:hint="eastAsia" w:eastAsia="黑体"/>
          <w:bCs/>
          <w:sz w:val="36"/>
          <w:szCs w:val="36"/>
          <w:u w:val="single"/>
        </w:rPr>
        <w:t xml:space="preserve"> </w:t>
      </w:r>
      <w:r>
        <w:rPr>
          <w:rFonts w:eastAsia="黑体"/>
          <w:bCs/>
          <w:sz w:val="36"/>
          <w:szCs w:val="36"/>
          <w:u w:val="single"/>
        </w:rPr>
        <w:t xml:space="preserve">    </w:t>
      </w:r>
    </w:p>
    <w:p>
      <w:pPr>
        <w:ind w:firstLine="1274" w:firstLineChars="354"/>
        <w:rPr>
          <w:rFonts w:eastAsia="黑体"/>
          <w:bCs/>
          <w:sz w:val="36"/>
          <w:szCs w:val="36"/>
        </w:rPr>
      </w:pPr>
      <w:r>
        <w:rPr>
          <w:rFonts w:hint="eastAsia" w:eastAsia="黑体"/>
          <w:bCs/>
          <w:sz w:val="36"/>
          <w:szCs w:val="36"/>
        </w:rPr>
        <w:t>实验教师</w:t>
      </w:r>
      <w:r>
        <w:rPr>
          <w:rFonts w:hint="eastAsia" w:eastAsia="黑体"/>
          <w:bCs/>
          <w:sz w:val="36"/>
          <w:szCs w:val="36"/>
          <w:u w:val="single"/>
        </w:rPr>
        <w:t xml:space="preserve">   </w:t>
      </w:r>
      <w:r>
        <w:rPr>
          <w:rFonts w:eastAsia="黑体"/>
          <w:bCs/>
          <w:sz w:val="36"/>
          <w:szCs w:val="36"/>
          <w:u w:val="single"/>
        </w:rPr>
        <w:t xml:space="preserve"> </w:t>
      </w:r>
      <w:r>
        <w:rPr>
          <w:rFonts w:hint="eastAsia" w:eastAsia="黑体"/>
          <w:bCs/>
          <w:sz w:val="36"/>
          <w:szCs w:val="36"/>
          <w:u w:val="single"/>
        </w:rPr>
        <w:t xml:space="preserve">  </w:t>
      </w:r>
      <w:r>
        <w:rPr>
          <w:rFonts w:eastAsia="黑体"/>
          <w:bCs/>
          <w:sz w:val="36"/>
          <w:szCs w:val="36"/>
          <w:u w:val="single"/>
        </w:rPr>
        <w:t xml:space="preserve">          </w:t>
      </w:r>
      <w:r>
        <w:rPr>
          <w:rFonts w:hint="eastAsia" w:eastAsia="黑体"/>
          <w:bCs/>
          <w:sz w:val="36"/>
          <w:szCs w:val="36"/>
          <w:u w:val="single"/>
        </w:rPr>
        <w:t xml:space="preserve">  </w:t>
      </w:r>
      <w:r>
        <w:rPr>
          <w:rFonts w:eastAsia="黑体"/>
          <w:bCs/>
          <w:sz w:val="36"/>
          <w:szCs w:val="36"/>
          <w:u w:val="single"/>
        </w:rPr>
        <w:t xml:space="preserve">     </w:t>
      </w:r>
    </w:p>
    <w:p>
      <w:pPr>
        <w:rPr>
          <w:rFonts w:eastAsia="方正舒体"/>
          <w:b/>
          <w:bCs/>
          <w:szCs w:val="11"/>
        </w:rPr>
      </w:pPr>
    </w:p>
    <w:p>
      <w:pPr>
        <w:pStyle w:val="7"/>
        <w:spacing w:line="800" w:lineRule="exact"/>
        <w:ind w:firstLine="529" w:firstLineChars="147"/>
        <w:rPr>
          <w:rFonts w:eastAsia="黑体"/>
          <w:sz w:val="36"/>
          <w:szCs w:val="24"/>
        </w:rPr>
      </w:pPr>
      <w:r>
        <w:rPr>
          <w:rFonts w:eastAsia="黑体"/>
          <w:sz w:val="36"/>
          <w:szCs w:val="24"/>
        </w:rPr>
        <w:t>学生信息：</w:t>
      </w:r>
    </w:p>
    <w:tbl>
      <w:tblPr>
        <w:tblStyle w:val="4"/>
        <w:tblW w:w="72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3260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eastAsia="黑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序号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eastAsia="黑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学号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eastAsia="黑体"/>
                <w:color w:val="000000"/>
                <w:sz w:val="28"/>
                <w:szCs w:val="32"/>
              </w:rPr>
            </w:pPr>
            <w:r>
              <w:rPr>
                <w:rFonts w:eastAsia="黑体"/>
                <w:color w:val="000000"/>
                <w:sz w:val="28"/>
                <w:szCs w:val="32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1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2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3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eastAsia="黑体" w:cs="宋体"/>
                <w:color w:val="000000"/>
                <w:sz w:val="28"/>
                <w:szCs w:val="32"/>
              </w:rPr>
              <w:t>4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jc w:val="center"/>
              <w:rPr>
                <w:rFonts w:eastAsia="黑体" w:cs="宋体"/>
                <w:color w:val="000000"/>
                <w:sz w:val="28"/>
                <w:szCs w:val="32"/>
              </w:rPr>
            </w:pPr>
            <w:r>
              <w:rPr>
                <w:rFonts w:hint="eastAsia" w:eastAsia="黑体" w:cs="宋体"/>
                <w:color w:val="000000"/>
                <w:sz w:val="28"/>
                <w:szCs w:val="32"/>
              </w:rPr>
              <w:t>5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黑体" w:cs="宋体"/>
                <w:color w:val="000000"/>
                <w:sz w:val="28"/>
                <w:szCs w:val="32"/>
              </w:rPr>
            </w:pPr>
          </w:p>
        </w:tc>
      </w:tr>
    </w:tbl>
    <w:p>
      <w:pPr>
        <w:pStyle w:val="7"/>
        <w:jc w:val="center"/>
        <w:rPr>
          <w:sz w:val="32"/>
          <w:szCs w:val="36"/>
        </w:rPr>
      </w:pPr>
    </w:p>
    <w:p>
      <w:pPr>
        <w:pStyle w:val="7"/>
        <w:jc w:val="center"/>
        <w:rPr>
          <w:sz w:val="32"/>
          <w:szCs w:val="36"/>
        </w:rPr>
      </w:pP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电子科技大学教务处制表</w:t>
      </w:r>
    </w:p>
    <w:p>
      <w:pPr>
        <w:spacing w:line="360" w:lineRule="auto"/>
        <w:jc w:val="center"/>
        <w:rPr>
          <w:rFonts w:eastAsia="仿宋"/>
          <w:b/>
          <w:bCs/>
          <w:sz w:val="44"/>
        </w:rPr>
      </w:pPr>
      <w:r>
        <w:rPr>
          <w:rFonts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eastAsia="仿宋"/>
          <w:b/>
          <w:bCs/>
          <w:sz w:val="52"/>
        </w:rPr>
      </w:pPr>
      <w:r>
        <w:rPr>
          <w:rFonts w:hint="eastAsia" w:eastAsia="仿宋"/>
          <w:b/>
          <w:bCs/>
          <w:sz w:val="52"/>
        </w:rPr>
        <w:t xml:space="preserve">项 </w:t>
      </w:r>
      <w:r>
        <w:rPr>
          <w:rFonts w:eastAsia="仿宋"/>
          <w:b/>
          <w:bCs/>
          <w:sz w:val="52"/>
        </w:rPr>
        <w:t xml:space="preserve"> </w:t>
      </w:r>
      <w:r>
        <w:rPr>
          <w:rFonts w:hint="eastAsia" w:eastAsia="仿宋"/>
          <w:b/>
          <w:bCs/>
          <w:sz w:val="52"/>
        </w:rPr>
        <w:t>目</w:t>
      </w:r>
      <w:r>
        <w:rPr>
          <w:rFonts w:eastAsia="仿宋"/>
          <w:b/>
          <w:bCs/>
          <w:sz w:val="52"/>
        </w:rPr>
        <w:t xml:space="preserve">  报  告</w:t>
      </w:r>
    </w:p>
    <w:p>
      <w:pPr>
        <w:spacing w:line="360" w:lineRule="auto"/>
        <w:rPr>
          <w:rFonts w:ascii="黑体" w:hAnsi="黑体" w:eastAsia="黑体" w:cs="Times New Roman"/>
          <w:b/>
          <w:bCs/>
          <w:sz w:val="28"/>
          <w:szCs w:val="24"/>
        </w:rPr>
      </w:pPr>
      <w:r>
        <w:rPr>
          <w:rFonts w:ascii="黑体" w:hAnsi="黑体" w:eastAsia="黑体" w:cs="Times New Roman"/>
          <w:b/>
          <w:bCs/>
          <w:sz w:val="28"/>
          <w:szCs w:val="24"/>
        </w:rPr>
        <w:t xml:space="preserve">指导教师：  </w:t>
      </w:r>
      <w:r>
        <w:rPr>
          <w:rFonts w:ascii="黑体" w:hAnsi="黑体" w:eastAsia="黑体" w:cs="Times New Roman"/>
          <w:b/>
          <w:bCs/>
          <w:sz w:val="28"/>
          <w:szCs w:val="24"/>
        </w:rPr>
        <w:tab/>
      </w:r>
      <w:r>
        <w:rPr>
          <w:rFonts w:ascii="黑体" w:hAnsi="黑体" w:eastAsia="黑体" w:cs="Times New Roman"/>
          <w:b/>
          <w:bCs/>
          <w:sz w:val="28"/>
          <w:szCs w:val="24"/>
        </w:rPr>
        <w:tab/>
      </w:r>
      <w:r>
        <w:rPr>
          <w:rFonts w:ascii="黑体" w:hAnsi="黑体" w:eastAsia="黑体" w:cs="Times New Roman"/>
          <w:b/>
          <w:bCs/>
          <w:sz w:val="28"/>
          <w:szCs w:val="24"/>
        </w:rPr>
        <w:tab/>
      </w:r>
      <w:r>
        <w:rPr>
          <w:rFonts w:ascii="黑体" w:hAnsi="黑体" w:eastAsia="黑体" w:cs="Times New Roman"/>
          <w:b/>
          <w:bCs/>
          <w:sz w:val="28"/>
          <w:szCs w:val="24"/>
        </w:rPr>
        <w:tab/>
      </w:r>
      <w:r>
        <w:rPr>
          <w:rFonts w:ascii="黑体" w:hAnsi="黑体" w:eastAsia="黑体" w:cs="Times New Roman"/>
          <w:b/>
          <w:bCs/>
          <w:sz w:val="28"/>
          <w:szCs w:val="24"/>
        </w:rPr>
        <w:tab/>
      </w:r>
      <w:r>
        <w:rPr>
          <w:rFonts w:ascii="黑体" w:hAnsi="黑体" w:eastAsia="黑体" w:cs="Times New Roman"/>
          <w:b/>
          <w:bCs/>
          <w:sz w:val="28"/>
          <w:szCs w:val="24"/>
        </w:rPr>
        <w:tab/>
      </w:r>
      <w:r>
        <w:rPr>
          <w:rFonts w:ascii="黑体" w:hAnsi="黑体" w:eastAsia="黑体" w:cs="Times New Roman"/>
          <w:b/>
          <w:bCs/>
          <w:sz w:val="28"/>
          <w:szCs w:val="24"/>
        </w:rPr>
        <w:tab/>
      </w:r>
      <w:r>
        <w:rPr>
          <w:rFonts w:hint="eastAsia" w:ascii="黑体" w:hAnsi="黑体" w:eastAsia="黑体" w:cs="Times New Roman"/>
          <w:b/>
          <w:bCs/>
          <w:sz w:val="28"/>
          <w:szCs w:val="24"/>
        </w:rPr>
        <w:t xml:space="preserve"> </w:t>
      </w:r>
      <w:r>
        <w:rPr>
          <w:rFonts w:ascii="黑体" w:hAnsi="黑体" w:eastAsia="黑体" w:cs="Times New Roman"/>
          <w:b/>
          <w:bCs/>
          <w:sz w:val="28"/>
          <w:szCs w:val="24"/>
        </w:rPr>
        <w:t xml:space="preserve">      地点：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 w:cs="Times New Roman"/>
          <w:b/>
          <w:bCs/>
          <w:sz w:val="28"/>
          <w:szCs w:val="24"/>
        </w:rPr>
      </w:pPr>
      <w:r>
        <w:rPr>
          <w:rFonts w:hint="eastAsia" w:ascii="黑体" w:hAnsi="黑体" w:eastAsia="黑体" w:cs="Times New Roman"/>
          <w:b/>
          <w:bCs/>
          <w:sz w:val="28"/>
          <w:szCs w:val="24"/>
        </w:rPr>
        <w:t>项目名称：航空公司</w:t>
      </w:r>
      <w:bookmarkStart w:id="1" w:name="_Hlk87195060"/>
      <w:r>
        <w:rPr>
          <w:rFonts w:hint="eastAsia" w:ascii="黑体" w:hAnsi="黑体" w:eastAsia="黑体" w:cs="Times New Roman"/>
          <w:b/>
          <w:bCs/>
          <w:sz w:val="28"/>
          <w:szCs w:val="24"/>
        </w:rPr>
        <w:t>延误和取消</w:t>
      </w:r>
      <w:bookmarkEnd w:id="1"/>
      <w:r>
        <w:rPr>
          <w:rFonts w:hint="eastAsia" w:ascii="黑体" w:hAnsi="黑体" w:eastAsia="黑体" w:cs="Times New Roman"/>
          <w:b/>
          <w:bCs/>
          <w:sz w:val="28"/>
          <w:szCs w:val="24"/>
        </w:rPr>
        <w:t>分析项目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 w:cs="Times New Roman"/>
          <w:b/>
          <w:bCs/>
          <w:sz w:val="28"/>
          <w:szCs w:val="24"/>
        </w:rPr>
      </w:pPr>
      <w:r>
        <w:rPr>
          <w:rFonts w:hint="eastAsia" w:ascii="黑体" w:hAnsi="黑体" w:eastAsia="黑体" w:cs="Times New Roman"/>
          <w:b/>
          <w:bCs/>
          <w:sz w:val="28"/>
          <w:szCs w:val="24"/>
        </w:rPr>
        <w:t>项目</w:t>
      </w:r>
      <w:r>
        <w:rPr>
          <w:rFonts w:ascii="黑体" w:hAnsi="黑体" w:eastAsia="黑体" w:cs="Times New Roman"/>
          <w:b/>
          <w:bCs/>
          <w:sz w:val="28"/>
          <w:szCs w:val="24"/>
        </w:rPr>
        <w:t>时间：</w:t>
      </w:r>
      <w:r>
        <w:rPr>
          <w:rFonts w:hint="eastAsia" w:ascii="黑体" w:hAnsi="黑体" w:eastAsia="黑体" w:cs="Times New Roman"/>
          <w:b/>
          <w:bCs/>
          <w:sz w:val="28"/>
          <w:szCs w:val="24"/>
        </w:rPr>
        <w:t>202</w:t>
      </w:r>
      <w:r>
        <w:rPr>
          <w:rFonts w:ascii="黑体" w:hAnsi="黑体" w:eastAsia="黑体" w:cs="Times New Roman"/>
          <w:b/>
          <w:bCs/>
          <w:sz w:val="28"/>
          <w:szCs w:val="24"/>
        </w:rPr>
        <w:t>2</w:t>
      </w:r>
      <w:r>
        <w:rPr>
          <w:rFonts w:hint="eastAsia" w:ascii="黑体" w:hAnsi="黑体" w:eastAsia="黑体" w:cs="Times New Roman"/>
          <w:b/>
          <w:bCs/>
          <w:sz w:val="28"/>
          <w:szCs w:val="24"/>
        </w:rPr>
        <w:t>.</w:t>
      </w:r>
      <w:r>
        <w:rPr>
          <w:rFonts w:ascii="黑体" w:hAnsi="黑体" w:eastAsia="黑体" w:cs="Times New Roman"/>
          <w:b/>
          <w:bCs/>
          <w:sz w:val="28"/>
          <w:szCs w:val="24"/>
        </w:rPr>
        <w:t>12.2</w:t>
      </w:r>
      <w:r>
        <w:rPr>
          <w:rFonts w:hint="eastAsia" w:ascii="黑体" w:hAnsi="黑体" w:eastAsia="黑体" w:cs="Times New Roman"/>
          <w:b/>
          <w:bCs/>
          <w:sz w:val="28"/>
          <w:szCs w:val="24"/>
        </w:rPr>
        <w:t>—202</w:t>
      </w:r>
      <w:r>
        <w:rPr>
          <w:rFonts w:ascii="黑体" w:hAnsi="黑体" w:eastAsia="黑体" w:cs="Times New Roman"/>
          <w:b/>
          <w:bCs/>
          <w:sz w:val="28"/>
          <w:szCs w:val="24"/>
        </w:rPr>
        <w:t>2</w:t>
      </w:r>
      <w:r>
        <w:rPr>
          <w:rFonts w:hint="eastAsia" w:ascii="黑体" w:hAnsi="黑体" w:eastAsia="黑体" w:cs="Times New Roman"/>
          <w:b/>
          <w:bCs/>
          <w:sz w:val="28"/>
          <w:szCs w:val="24"/>
        </w:rPr>
        <w:t>.1.</w:t>
      </w:r>
      <w:r>
        <w:rPr>
          <w:rFonts w:ascii="黑体" w:hAnsi="黑体" w:eastAsia="黑体" w:cs="Times New Roman"/>
          <w:b/>
          <w:bCs/>
          <w:sz w:val="28"/>
          <w:szCs w:val="24"/>
        </w:rPr>
        <w:t>2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 w:cs="Times New Roman"/>
          <w:b/>
          <w:bCs/>
          <w:sz w:val="28"/>
          <w:szCs w:val="24"/>
        </w:rPr>
      </w:pPr>
      <w:r>
        <w:rPr>
          <w:rFonts w:hint="eastAsia" w:ascii="黑体" w:hAnsi="黑体" w:eastAsia="黑体" w:cs="Times New Roman"/>
          <w:b/>
          <w:bCs/>
          <w:sz w:val="28"/>
          <w:szCs w:val="24"/>
        </w:rPr>
        <w:t>项目</w:t>
      </w:r>
      <w:r>
        <w:rPr>
          <w:rFonts w:ascii="黑体" w:hAnsi="黑体" w:eastAsia="黑体" w:cs="Times New Roman"/>
          <w:b/>
          <w:bCs/>
          <w:sz w:val="28"/>
          <w:szCs w:val="24"/>
        </w:rPr>
        <w:t>原理</w:t>
      </w:r>
    </w:p>
    <w:p>
      <w:pPr>
        <w:pStyle w:val="2"/>
        <w:rPr>
          <w:rFonts w:ascii="黑体" w:hAnsi="黑体" w:cs="Times New Roman"/>
          <w:kern w:val="2"/>
          <w:szCs w:val="24"/>
        </w:rPr>
      </w:pPr>
      <w:r>
        <w:rPr>
          <w:rFonts w:hint="eastAsia" w:ascii="黑体" w:hAnsi="黑体" w:cs="Times New Roman"/>
          <w:kern w:val="2"/>
          <w:szCs w:val="24"/>
        </w:rPr>
        <w:t>四</w:t>
      </w:r>
      <w:r>
        <w:rPr>
          <w:rFonts w:ascii="黑体" w:hAnsi="黑体" w:cs="Times New Roman"/>
          <w:kern w:val="2"/>
          <w:szCs w:val="24"/>
        </w:rPr>
        <w:t>、</w:t>
      </w:r>
      <w:r>
        <w:rPr>
          <w:rFonts w:hint="eastAsia" w:ascii="黑体" w:hAnsi="黑体" w:cs="Times New Roman"/>
          <w:kern w:val="2"/>
          <w:szCs w:val="24"/>
        </w:rPr>
        <w:t xml:space="preserve"> 项目</w:t>
      </w:r>
      <w:r>
        <w:rPr>
          <w:rFonts w:ascii="黑体" w:hAnsi="黑体" w:cs="Times New Roman"/>
          <w:kern w:val="2"/>
          <w:szCs w:val="24"/>
        </w:rPr>
        <w:t>内容</w:t>
      </w:r>
    </w:p>
    <w:p>
      <w:pPr>
        <w:pStyle w:val="2"/>
        <w:rPr>
          <w:rFonts w:ascii="黑体" w:hAnsi="黑体" w:cs="Times New Roman"/>
          <w:kern w:val="2"/>
          <w:szCs w:val="24"/>
        </w:rPr>
      </w:pPr>
      <w:r>
        <w:rPr>
          <w:rFonts w:hint="eastAsia" w:ascii="黑体" w:hAnsi="黑体" w:cs="Times New Roman"/>
          <w:kern w:val="2"/>
          <w:szCs w:val="24"/>
        </w:rPr>
        <w:t>五</w:t>
      </w:r>
      <w:r>
        <w:rPr>
          <w:rFonts w:ascii="黑体" w:hAnsi="黑体" w:cs="Times New Roman"/>
          <w:kern w:val="2"/>
          <w:szCs w:val="24"/>
        </w:rPr>
        <w:t>、</w:t>
      </w:r>
      <w:r>
        <w:rPr>
          <w:rFonts w:hint="eastAsia" w:ascii="黑体" w:hAnsi="黑体" w:cs="Times New Roman"/>
          <w:kern w:val="2"/>
          <w:szCs w:val="24"/>
        </w:rPr>
        <w:t xml:space="preserve"> 需求分析与设计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（需求分析描述、用例图、用例规约、数据流图、顺序图、流程图）</w:t>
      </w:r>
    </w:p>
    <w:p>
      <w:pPr>
        <w:pStyle w:val="2"/>
        <w:rPr>
          <w:rFonts w:ascii="黑体" w:hAnsi="黑体" w:cs="Times New Roman"/>
          <w:kern w:val="2"/>
          <w:szCs w:val="24"/>
        </w:rPr>
      </w:pPr>
      <w:r>
        <w:rPr>
          <w:rFonts w:hint="eastAsia" w:ascii="黑体" w:hAnsi="黑体" w:cs="Times New Roman"/>
          <w:kern w:val="2"/>
          <w:szCs w:val="24"/>
        </w:rPr>
        <w:t>六</w:t>
      </w:r>
      <w:r>
        <w:rPr>
          <w:rFonts w:ascii="黑体" w:hAnsi="黑体" w:cs="Times New Roman"/>
          <w:kern w:val="2"/>
          <w:szCs w:val="24"/>
        </w:rPr>
        <w:t>、</w:t>
      </w:r>
      <w:r>
        <w:rPr>
          <w:rFonts w:hint="eastAsia" w:ascii="黑体" w:hAnsi="黑体" w:cs="Times New Roman"/>
          <w:kern w:val="2"/>
          <w:szCs w:val="24"/>
        </w:rPr>
        <w:t>项目计划</w:t>
      </w:r>
    </w:p>
    <w:p>
      <w:pPr>
        <w:pStyle w:val="2"/>
        <w:rPr>
          <w:rFonts w:ascii="黑体" w:hAnsi="黑体" w:cs="Times New Roman"/>
          <w:kern w:val="2"/>
          <w:szCs w:val="24"/>
        </w:rPr>
      </w:pPr>
      <w:r>
        <w:rPr>
          <w:rFonts w:hint="eastAsia" w:ascii="黑体" w:hAnsi="黑体" w:cs="Times New Roman"/>
          <w:kern w:val="2"/>
          <w:szCs w:val="24"/>
        </w:rPr>
        <w:t>七</w:t>
      </w:r>
      <w:r>
        <w:rPr>
          <w:rFonts w:ascii="黑体" w:hAnsi="黑体" w:cs="Times New Roman"/>
          <w:kern w:val="2"/>
          <w:szCs w:val="24"/>
        </w:rPr>
        <w:t>、</w:t>
      </w:r>
      <w:r>
        <w:rPr>
          <w:rFonts w:hint="eastAsia" w:ascii="黑体" w:hAnsi="黑体" w:cs="Times New Roman"/>
          <w:kern w:val="2"/>
          <w:szCs w:val="24"/>
        </w:rPr>
        <w:t>项目环境配置管理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</w:rPr>
      </w:pPr>
      <w:bookmarkStart w:id="2" w:name="_Hlk87107285"/>
      <w:r>
        <w:rPr>
          <w:rFonts w:hint="eastAsia" w:ascii="Times New Roman" w:hAnsi="Times New Roman" w:eastAsia="宋体" w:cs="Times New Roman"/>
          <w:b/>
          <w:bCs/>
          <w:sz w:val="24"/>
        </w:rPr>
        <w:t>7.1</w:t>
      </w:r>
      <w:r>
        <w:rPr>
          <w:rFonts w:ascii="Times New Roman" w:hAnsi="Times New Roman" w:eastAsia="宋体" w:cs="Times New Roman"/>
          <w:b/>
          <w:bCs/>
          <w:sz w:val="24"/>
        </w:rPr>
        <w:t xml:space="preserve"> </w:t>
      </w:r>
      <w:bookmarkStart w:id="3" w:name="_Hlk87106879"/>
      <w:r>
        <w:rPr>
          <w:rFonts w:ascii="Times New Roman" w:hAnsi="Times New Roman" w:eastAsia="宋体" w:cs="Times New Roman"/>
          <w:b/>
          <w:bCs/>
          <w:sz w:val="24"/>
        </w:rPr>
        <w:t>操作系统</w:t>
      </w:r>
      <w:r>
        <w:rPr>
          <w:rFonts w:ascii="Times New Roman" w:hAnsi="Times New Roman" w:eastAsia="宋体" w:cs="Times New Roman"/>
          <w:bCs/>
          <w:sz w:val="24"/>
        </w:rPr>
        <w:t>：</w:t>
      </w:r>
    </w:p>
    <w:p>
      <w:pPr>
        <w:spacing w:line="360" w:lineRule="auto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7.2</w:t>
      </w:r>
      <w:r>
        <w:rPr>
          <w:rFonts w:ascii="Times New Roman" w:hAnsi="Times New Roman" w:eastAsia="宋体" w:cs="Times New Roman"/>
          <w:b/>
          <w:bCs/>
          <w:sz w:val="24"/>
        </w:rPr>
        <w:t xml:space="preserve"> 开发工具</w:t>
      </w:r>
      <w:r>
        <w:rPr>
          <w:rFonts w:ascii="Times New Roman" w:hAnsi="Times New Roman" w:eastAsia="宋体" w:cs="Times New Roman"/>
          <w:bCs/>
          <w:sz w:val="24"/>
        </w:rPr>
        <w:t>：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7</w:t>
      </w:r>
      <w:r>
        <w:rPr>
          <w:rFonts w:ascii="Times New Roman" w:hAnsi="Times New Roman" w:eastAsia="宋体" w:cs="Times New Roman"/>
          <w:b/>
          <w:bCs/>
          <w:sz w:val="24"/>
        </w:rPr>
        <w:t xml:space="preserve">.3 </w:t>
      </w:r>
      <w:r>
        <w:rPr>
          <w:rFonts w:hint="eastAsia" w:ascii="Times New Roman" w:hAnsi="Times New Roman" w:eastAsia="宋体" w:cs="Times New Roman"/>
          <w:b/>
          <w:bCs/>
          <w:sz w:val="24"/>
        </w:rPr>
        <w:t>配置过程</w:t>
      </w:r>
    </w:p>
    <w:bookmarkEnd w:id="2"/>
    <w:bookmarkEnd w:id="3"/>
    <w:p>
      <w:pPr>
        <w:pStyle w:val="2"/>
        <w:rPr>
          <w:rFonts w:ascii="黑体" w:hAnsi="黑体" w:cs="Times New Roman"/>
          <w:kern w:val="2"/>
          <w:szCs w:val="24"/>
        </w:rPr>
      </w:pPr>
      <w:r>
        <w:rPr>
          <w:rFonts w:hint="eastAsia" w:ascii="黑体" w:hAnsi="黑体" w:cs="Times New Roman"/>
          <w:kern w:val="2"/>
          <w:szCs w:val="24"/>
        </w:rPr>
        <w:t>八、项目实践过程</w:t>
      </w:r>
    </w:p>
    <w:p>
      <w:pPr>
        <w:spacing w:line="400" w:lineRule="exact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（代码示例格式如下：）</w:t>
      </w:r>
    </w:p>
    <w:p>
      <w:pPr>
        <w:spacing w:line="400" w:lineRule="exact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建立特征索引，其作用是X</w:t>
      </w:r>
      <w:r>
        <w:rPr>
          <w:rFonts w:ascii="Times New Roman" w:hAnsi="Times New Roman" w:eastAsia="宋体" w:cs="Times New Roman"/>
          <w:bCs/>
          <w:sz w:val="24"/>
        </w:rPr>
        <w:t>XXXXXX</w:t>
      </w:r>
      <w:r>
        <w:rPr>
          <w:rFonts w:hint="eastAsia" w:ascii="Times New Roman" w:hAnsi="Times New Roman" w:eastAsia="宋体" w:cs="Times New Roman"/>
          <w:bCs/>
          <w:sz w:val="24"/>
        </w:rPr>
        <w:t>，代码如下所示。</w:t>
      </w:r>
    </w:p>
    <w:p>
      <w:pPr>
        <w:spacing w:line="400" w:lineRule="exact"/>
        <w:jc w:val="center"/>
        <w:rPr>
          <w:rFonts w:ascii="Times New Roman" w:hAnsi="Times New Roman" w:eastAsia="宋体" w:cs="Times New Roman"/>
          <w:bCs/>
          <w:sz w:val="24"/>
        </w:rPr>
      </w:pPr>
      <w:r>
        <w:rPr>
          <w:rFonts w:hint="eastAsia" w:ascii="Times New Roman" w:hAnsi="Times New Roman" w:eastAsia="宋体" w:cs="Times New Roman"/>
          <w:bCs/>
          <w:sz w:val="24"/>
        </w:rPr>
        <w:t>代码1</w:t>
      </w:r>
      <w:r>
        <w:rPr>
          <w:rFonts w:ascii="Times New Roman" w:hAnsi="Times New Roman" w:eastAsia="宋体" w:cs="Times New Roman"/>
          <w:bCs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24"/>
        </w:rPr>
        <w:t>建立特征索引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9"/>
              <w:spacing w:line="240" w:lineRule="auto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建立特征索引</w:t>
            </w:r>
          </w:p>
          <w:p>
            <w:pPr>
              <w:pStyle w:val="9"/>
              <w:spacing w:line="240" w:lineRule="auto"/>
            </w:pPr>
            <w:r>
              <w:t>from pyspark.ml.feature import VectorIndexer</w:t>
            </w:r>
          </w:p>
          <w:p>
            <w:pPr>
              <w:pStyle w:val="9"/>
              <w:spacing w:line="240" w:lineRule="auto"/>
            </w:pPr>
            <w:r>
              <w:t>featureIndexer = VectorIndexer(inputCol="features", outputCol="indexedFeatures", maxCategories=24).fit(dataFrame)</w:t>
            </w:r>
          </w:p>
        </w:tc>
      </w:tr>
    </w:tbl>
    <w:p>
      <w:pPr>
        <w:pStyle w:val="8"/>
        <w:numPr>
          <w:ilvl w:val="0"/>
          <w:numId w:val="2"/>
        </w:numPr>
        <w:spacing w:before="240" w:line="400" w:lineRule="exact"/>
        <w:ind w:firstLineChars="0"/>
        <w:jc w:val="left"/>
        <w:rPr>
          <w:ins w:id="0" w:author="WPS_1622095439" w:date="2023-11-21T11:17:51Z"/>
          <w:b/>
          <w:bCs/>
        </w:rPr>
      </w:pPr>
      <w:ins w:id="1" w:author="WPS_1622095439" w:date="2023-11-21T11:17:51Z">
        <w:r>
          <w:rPr>
            <w:rFonts w:hint="eastAsia" w:ascii="宋体" w:hAnsi="宋体" w:eastAsia="宋体" w:cs="Times New Roman"/>
            <w:b/>
            <w:bCs/>
            <w:sz w:val="24"/>
            <w:szCs w:val="24"/>
          </w:rPr>
          <w:t>问题三</w:t>
        </w:r>
      </w:ins>
    </w:p>
    <w:p>
      <w:pPr>
        <w:spacing w:line="400" w:lineRule="exact"/>
        <w:jc w:val="left"/>
        <w:rPr>
          <w:ins w:id="2" w:author="WPS_1622095439" w:date="2023-11-21T11:17:51Z"/>
          <w:rFonts w:ascii="宋体" w:hAnsi="宋体" w:eastAsia="宋体" w:cs="Times New Roman"/>
          <w:sz w:val="24"/>
          <w:szCs w:val="24"/>
        </w:rPr>
      </w:pPr>
      <w:ins w:id="3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（1）</w:t>
        </w:r>
      </w:ins>
      <w:ins w:id="4" w:author="WPS_1622095439" w:date="2023-11-21T11:17:51Z">
        <w:r>
          <w:rPr>
            <w:rFonts w:ascii="宋体" w:hAnsi="宋体" w:eastAsia="宋体" w:cs="Times New Roman"/>
            <w:sz w:val="24"/>
            <w:szCs w:val="24"/>
          </w:rPr>
          <w:t>问题分析</w:t>
        </w:r>
      </w:ins>
    </w:p>
    <w:p>
      <w:pPr>
        <w:spacing w:line="400" w:lineRule="exact"/>
        <w:ind w:firstLine="480" w:firstLineChars="200"/>
        <w:jc w:val="left"/>
        <w:rPr>
          <w:ins w:id="5" w:author="WPS_1622095439" w:date="2023-11-21T11:17:51Z"/>
          <w:rFonts w:ascii="宋体" w:hAnsi="宋体" w:eastAsia="宋体" w:cs="Times New Roman"/>
          <w:sz w:val="24"/>
          <w:szCs w:val="24"/>
        </w:rPr>
      </w:pPr>
      <w:ins w:id="6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问题三要求我们分别“分析一天中、一周中延误最严重的飞行时间”，首先经过分析，我们理解题意为需要得到的数据结果为数据集内每一天、每一周中的最高延误时间，所以我们选取特征为年</w:t>
        </w:r>
      </w:ins>
      <w:ins w:id="7" w:author="WPS_1622095439" w:date="2023-11-21T11:17:51Z">
        <w:r>
          <w:rPr>
            <w:rFonts w:ascii="宋体" w:hAnsi="宋体" w:eastAsia="宋体" w:cs="Times New Roman"/>
            <w:sz w:val="24"/>
            <w:szCs w:val="24"/>
          </w:rPr>
          <w:t>Year、月Month、月中的某日DayofMonth、星期几DayOfWeek、抵达延误时间ArrDelay，先算出每一天的最高延误时间，再据此算出每一周的最高延误时间。</w:t>
        </w:r>
      </w:ins>
    </w:p>
    <w:p>
      <w:pPr>
        <w:spacing w:line="360" w:lineRule="auto"/>
        <w:rPr>
          <w:ins w:id="8" w:author="WPS_1622095439" w:date="2023-11-21T11:17:51Z"/>
          <w:rFonts w:ascii="宋体" w:hAnsi="宋体" w:eastAsia="宋体"/>
          <w:sz w:val="24"/>
        </w:rPr>
      </w:pPr>
      <w:ins w:id="9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（2）</w:t>
        </w:r>
      </w:ins>
      <w:ins w:id="10" w:author="WPS_1622095439" w:date="2023-11-21T11:17:51Z">
        <w:r>
          <w:rPr>
            <w:rFonts w:hint="eastAsia" w:ascii="宋体" w:hAnsi="宋体" w:eastAsia="宋体"/>
            <w:sz w:val="24"/>
          </w:rPr>
          <w:t>代码</w:t>
        </w:r>
      </w:ins>
    </w:p>
    <w:p>
      <w:pPr>
        <w:spacing w:line="360" w:lineRule="auto"/>
        <w:rPr>
          <w:ins w:id="11" w:author="WPS_1622095439" w:date="2023-11-21T11:17:51Z"/>
          <w:rFonts w:ascii="宋体" w:hAnsi="宋体" w:eastAsia="宋体"/>
          <w:sz w:val="24"/>
        </w:rPr>
      </w:pPr>
      <w:ins w:id="12" w:author="WPS_1622095439" w:date="2023-11-21T11:17:51Z">
        <w:r>
          <w:rPr>
            <w:rFonts w:hint="eastAsia" w:ascii="宋体" w:hAnsi="宋体" w:eastAsia="宋体"/>
            <w:sz w:val="24"/>
          </w:rPr>
          <w:t>A</w:t>
        </w:r>
      </w:ins>
      <w:ins w:id="13" w:author="WPS_1622095439" w:date="2023-11-21T11:17:51Z">
        <w:r>
          <w:rPr>
            <w:rFonts w:ascii="宋体" w:hAnsi="宋体" w:eastAsia="宋体"/>
            <w:sz w:val="24"/>
          </w:rPr>
          <w:t>.</w:t>
        </w:r>
      </w:ins>
      <w:ins w:id="14" w:author="WPS_1622095439" w:date="2023-11-21T11:17:51Z">
        <w:r>
          <w:rPr>
            <w:rFonts w:hint="eastAsia" w:ascii="宋体" w:hAnsi="宋体" w:eastAsia="宋体"/>
            <w:sz w:val="24"/>
          </w:rPr>
          <w:t>每一天的最高延误时间</w:t>
        </w:r>
      </w:ins>
      <w:ins w:id="15" w:author="WPS_1622095439" w:date="2023-11-21T11:17:51Z">
        <w:r>
          <w:rPr>
            <w:rFonts w:ascii="宋体" w:hAnsi="宋体" w:eastAsia="宋体"/>
            <w:sz w:val="24"/>
          </w:rPr>
          <w:t>(只显示前50行)</w:t>
        </w:r>
      </w:ins>
    </w:p>
    <w:p>
      <w:pPr>
        <w:pStyle w:val="3"/>
        <w:keepNext/>
        <w:jc w:val="center"/>
        <w:rPr>
          <w:ins w:id="16" w:author="WPS_1622095439" w:date="2023-11-21T11:17:51Z"/>
        </w:rPr>
      </w:pPr>
      <w:ins w:id="17" w:author="WPS_1622095439" w:date="2023-11-21T11:17:51Z">
        <w:r>
          <w:rPr/>
          <w:t xml:space="preserve">代码 </w:t>
        </w:r>
      </w:ins>
      <w:ins w:id="18" w:author="WPS_1622095439" w:date="2023-11-21T11:17:51Z">
        <w:r>
          <w:rPr/>
          <w:fldChar w:fldCharType="begin"/>
        </w:r>
      </w:ins>
      <w:ins w:id="19" w:author="WPS_1622095439" w:date="2023-11-21T11:17:51Z">
        <w:r>
          <w:rPr/>
          <w:instrText xml:space="preserve"> SEQ 代码 \* ARABIC </w:instrText>
        </w:r>
      </w:ins>
      <w:ins w:id="20" w:author="WPS_1622095439" w:date="2023-11-21T11:17:51Z">
        <w:r>
          <w:rPr/>
          <w:fldChar w:fldCharType="separate"/>
        </w:r>
      </w:ins>
      <w:ins w:id="21" w:author="WPS_1622095439" w:date="2023-11-21T11:17:51Z">
        <w:r>
          <w:rPr/>
          <w:t>3</w:t>
        </w:r>
      </w:ins>
      <w:ins w:id="22" w:author="WPS_1622095439" w:date="2023-11-21T11:17:51Z">
        <w:r>
          <w:rPr/>
          <w:fldChar w:fldCharType="end"/>
        </w:r>
      </w:ins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" w:author="WPS_1622095439" w:date="2023-11-21T11:17:51Z"/>
        </w:trPr>
        <w:tc>
          <w:tcPr>
            <w:tcW w:w="8296" w:type="dxa"/>
          </w:tcPr>
          <w:p>
            <w:pPr>
              <w:wordWrap w:val="0"/>
              <w:spacing w:line="360" w:lineRule="auto"/>
              <w:rPr>
                <w:ins w:id="24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25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from typing import ForwardRef</w:t>
              </w:r>
            </w:ins>
          </w:p>
          <w:p>
            <w:pPr>
              <w:wordWrap w:val="0"/>
              <w:spacing w:line="360" w:lineRule="auto"/>
              <w:rPr>
                <w:ins w:id="26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27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from numpy import select</w:t>
              </w:r>
            </w:ins>
          </w:p>
          <w:p>
            <w:pPr>
              <w:wordWrap w:val="0"/>
              <w:spacing w:line="360" w:lineRule="auto"/>
              <w:rPr>
                <w:ins w:id="28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29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from pyspark import sql</w:t>
              </w:r>
            </w:ins>
          </w:p>
          <w:p>
            <w:pPr>
              <w:wordWrap w:val="0"/>
              <w:spacing w:line="360" w:lineRule="auto"/>
              <w:rPr>
                <w:ins w:id="30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31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from pyspark.sql import SQLContext</w:t>
              </w:r>
            </w:ins>
          </w:p>
          <w:p>
            <w:pPr>
              <w:wordWrap w:val="0"/>
              <w:spacing w:line="360" w:lineRule="auto"/>
              <w:rPr>
                <w:ins w:id="32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33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from pyspark import SparkContext</w:t>
              </w:r>
            </w:ins>
          </w:p>
          <w:p>
            <w:pPr>
              <w:wordWrap w:val="0"/>
              <w:spacing w:line="360" w:lineRule="auto"/>
              <w:rPr>
                <w:ins w:id="34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35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import pyspark.sql.functions as F</w:t>
              </w:r>
            </w:ins>
          </w:p>
          <w:p>
            <w:pPr>
              <w:wordWrap w:val="0"/>
              <w:spacing w:line="360" w:lineRule="auto"/>
              <w:rPr>
                <w:ins w:id="36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37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from pyspark.sql.functions import concat,concat_ws,udf,bround</w:t>
              </w:r>
            </w:ins>
          </w:p>
          <w:p>
            <w:pPr>
              <w:wordWrap w:val="0"/>
              <w:spacing w:line="360" w:lineRule="auto"/>
              <w:rPr>
                <w:ins w:id="38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39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import pandas as pd</w:t>
              </w:r>
            </w:ins>
          </w:p>
          <w:p>
            <w:pPr>
              <w:wordWrap w:val="0"/>
              <w:spacing w:line="360" w:lineRule="auto"/>
              <w:rPr>
                <w:ins w:id="40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41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import matplotlib.pyplot as plt</w:t>
              </w:r>
            </w:ins>
          </w:p>
          <w:p>
            <w:pPr>
              <w:wordWrap w:val="0"/>
              <w:spacing w:line="360" w:lineRule="auto"/>
              <w:rPr>
                <w:ins w:id="42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43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import datetime</w:t>
              </w:r>
            </w:ins>
          </w:p>
          <w:p>
            <w:pPr>
              <w:wordWrap w:val="0"/>
              <w:spacing w:line="360" w:lineRule="auto"/>
              <w:rPr>
                <w:ins w:id="44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45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import matplotlib.dates as mdate</w:t>
              </w:r>
            </w:ins>
          </w:p>
          <w:p>
            <w:pPr>
              <w:wordWrap w:val="0"/>
              <w:spacing w:line="360" w:lineRule="auto"/>
              <w:rPr>
                <w:ins w:id="46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</w:p>
          <w:p>
            <w:pPr>
              <w:wordWrap w:val="0"/>
              <w:spacing w:line="360" w:lineRule="auto"/>
              <w:rPr>
                <w:ins w:id="47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48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data = spark.read\</w:t>
              </w:r>
            </w:ins>
          </w:p>
          <w:p>
            <w:pPr>
              <w:wordWrap w:val="0"/>
              <w:spacing w:line="360" w:lineRule="auto"/>
              <w:rPr>
                <w:ins w:id="49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50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.option( "header","true" )\</w:t>
              </w:r>
            </w:ins>
          </w:p>
          <w:p>
            <w:pPr>
              <w:wordWrap w:val="0"/>
              <w:spacing w:line="360" w:lineRule="auto"/>
              <w:rPr>
                <w:ins w:id="51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52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.option("inferSchema","true")\</w:t>
              </w:r>
            </w:ins>
          </w:p>
          <w:p>
            <w:pPr>
              <w:wordWrap w:val="0"/>
              <w:spacing w:line="360" w:lineRule="auto"/>
              <w:rPr>
                <w:ins w:id="53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54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.csv( "hdfs://localhost:9000/airport")</w:t>
              </w:r>
            </w:ins>
          </w:p>
          <w:p>
            <w:pPr>
              <w:wordWrap w:val="0"/>
              <w:spacing w:line="360" w:lineRule="auto"/>
              <w:rPr>
                <w:ins w:id="55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56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def rateOfDelay():</w:t>
              </w:r>
            </w:ins>
          </w:p>
          <w:p>
            <w:pPr>
              <w:wordWrap w:val="0"/>
              <w:spacing w:line="360" w:lineRule="auto"/>
              <w:rPr>
                <w:ins w:id="57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58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drop_list_3 = ['Year','Month','DayofMonth','DayOfWeek','ArrDelay'] #选取问题所需特征</w:t>
              </w:r>
            </w:ins>
          </w:p>
          <w:p>
            <w:pPr>
              <w:wordWrap w:val="0"/>
              <w:spacing w:line="360" w:lineRule="auto"/>
              <w:rPr>
                <w:ins w:id="59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60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q3 = data.select(</w:t>
              </w:r>
            </w:ins>
          </w:p>
          <w:p>
            <w:pPr>
              <w:wordWrap w:val="0"/>
              <w:spacing w:line="360" w:lineRule="auto"/>
              <w:rPr>
                <w:ins w:id="61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62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    [column for column in data.columns if column in drop_list_3]) #选择所需特征列</w:t>
              </w:r>
            </w:ins>
          </w:p>
          <w:p>
            <w:pPr>
              <w:wordWrap w:val="0"/>
              <w:spacing w:line="360" w:lineRule="auto"/>
              <w:rPr>
                <w:ins w:id="63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64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q3 = q3[~q3['ArrDelay'].isin(['NA'])] #清洗数据</w:t>
              </w:r>
            </w:ins>
          </w:p>
          <w:p>
            <w:pPr>
              <w:wordWrap w:val="0"/>
              <w:spacing w:line="360" w:lineRule="auto"/>
              <w:rPr>
                <w:ins w:id="65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66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q3_day = q3.groupBy('Year','Month','DayofMonth','DayOfWeek').agg(F.max('ArrDelay').alias('maxDelayInOneDay')) #聚合每天的抵达延误时间进行比较，选出最大值加入“maxDelayInOneDay”列中</w:t>
              </w:r>
            </w:ins>
          </w:p>
          <w:p>
            <w:pPr>
              <w:wordWrap w:val="0"/>
              <w:spacing w:line="360" w:lineRule="auto"/>
              <w:rPr>
                <w:ins w:id="67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68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q3_day = q3_day.orderBy('Year','Month','DayofMonth')</w:t>
              </w:r>
            </w:ins>
          </w:p>
          <w:p>
            <w:pPr>
              <w:wordWrap w:val="0"/>
              <w:spacing w:line="360" w:lineRule="auto"/>
              <w:rPr>
                <w:ins w:id="69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70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q3_day.show(50) #展示五十行结果</w:t>
              </w:r>
            </w:ins>
          </w:p>
          <w:p>
            <w:pPr>
              <w:wordWrap w:val="0"/>
              <w:spacing w:line="360" w:lineRule="auto"/>
              <w:rPr>
                <w:ins w:id="71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72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</w:t>
              </w:r>
            </w:ins>
          </w:p>
          <w:p>
            <w:pPr>
              <w:wordWrap w:val="0"/>
              <w:spacing w:line="360" w:lineRule="auto"/>
              <w:rPr>
                <w:ins w:id="73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74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pandas_delay=q3_day.toPandas()# 转换为折线图</w:t>
              </w:r>
            </w:ins>
          </w:p>
          <w:p>
            <w:pPr>
              <w:wordWrap w:val="0"/>
              <w:spacing w:line="360" w:lineRule="auto"/>
              <w:rPr>
                <w:ins w:id="75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76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pandas_delay.maxDelayInOneDay.plot()</w:t>
              </w:r>
            </w:ins>
          </w:p>
          <w:p>
            <w:pPr>
              <w:wordWrap w:val="0"/>
              <w:spacing w:line="360" w:lineRule="auto"/>
              <w:rPr>
                <w:ins w:id="77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78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plt.gca().xaxis.set_major_formatter(mdate.DateFormatter('2008/%m/%d'))</w:t>
              </w:r>
            </w:ins>
          </w:p>
          <w:p>
            <w:pPr>
              <w:wordWrap w:val="0"/>
              <w:spacing w:line="360" w:lineRule="auto"/>
              <w:rPr>
                <w:ins w:id="79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80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plt.gcf().autofmt_xdate()</w:t>
              </w:r>
            </w:ins>
          </w:p>
          <w:p>
            <w:pPr>
              <w:wordWrap w:val="0"/>
              <w:spacing w:line="360" w:lineRule="auto"/>
              <w:rPr>
                <w:ins w:id="81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82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plt.xlabel('date')</w:t>
              </w:r>
            </w:ins>
          </w:p>
          <w:p>
            <w:pPr>
              <w:wordWrap w:val="0"/>
              <w:spacing w:line="360" w:lineRule="auto"/>
              <w:rPr>
                <w:ins w:id="83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84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plt.ylabel('ArrDelay')</w:t>
              </w:r>
            </w:ins>
          </w:p>
          <w:p>
            <w:pPr>
              <w:wordWrap w:val="0"/>
              <w:spacing w:line="360" w:lineRule="auto"/>
              <w:rPr>
                <w:ins w:id="85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86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 xml:space="preserve">    plt.show()</w:t>
              </w:r>
            </w:ins>
          </w:p>
          <w:p>
            <w:pPr>
              <w:spacing w:line="360" w:lineRule="auto"/>
              <w:rPr>
                <w:ins w:id="87" w:author="WPS_1622095439" w:date="2023-11-21T11:17:51Z"/>
                <w:rFonts w:ascii="Consolas" w:hAnsi="Consolas" w:eastAsia="宋体" w:cs="Times New Roman"/>
                <w:bCs/>
                <w:szCs w:val="21"/>
              </w:rPr>
            </w:pPr>
            <w:ins w:id="88" w:author="WPS_1622095439" w:date="2023-11-21T11:17:51Z">
              <w:r>
                <w:rPr>
                  <w:rFonts w:ascii="Consolas" w:hAnsi="Consolas" w:eastAsia="宋体" w:cs="Times New Roman"/>
                  <w:bCs/>
                  <w:szCs w:val="21"/>
                </w:rPr>
                <w:t>rateOfDelay()</w:t>
              </w:r>
            </w:ins>
          </w:p>
        </w:tc>
      </w:tr>
    </w:tbl>
    <w:p>
      <w:pPr>
        <w:jc w:val="left"/>
        <w:rPr>
          <w:ins w:id="89" w:author="WPS_1622095439" w:date="2023-11-21T11:17:51Z"/>
          <w:rFonts w:ascii="宋体" w:hAnsi="宋体" w:eastAsia="宋体" w:cs="Times New Roman"/>
          <w:sz w:val="24"/>
          <w:szCs w:val="24"/>
        </w:rPr>
      </w:pPr>
      <w:ins w:id="90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运行界面如下：</w:t>
        </w:r>
      </w:ins>
    </w:p>
    <w:p>
      <w:pPr>
        <w:jc w:val="left"/>
        <w:rPr>
          <w:ins w:id="91" w:author="WPS_1622095439" w:date="2023-11-21T11:17:51Z"/>
          <w:rFonts w:ascii="宋体" w:hAnsi="宋体" w:eastAsia="宋体" w:cs="Times New Roman"/>
          <w:sz w:val="24"/>
          <w:szCs w:val="24"/>
        </w:rPr>
      </w:pPr>
      <w:ins w:id="92" w:author="WPS_1622095439" w:date="2023-11-21T11:17:51Z">
        <w:r>
          <w:rPr/>
          <w:drawing>
            <wp:inline distT="0" distB="0" distL="0" distR="0">
              <wp:extent cx="5274310" cy="3861435"/>
              <wp:effectExtent l="0" t="0" r="2540" b="5715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7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861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spacing w:before="240" w:line="400" w:lineRule="exact"/>
        <w:jc w:val="left"/>
        <w:rPr>
          <w:ins w:id="94" w:author="WPS_1622095439" w:date="2023-11-21T11:17:51Z"/>
          <w:rFonts w:ascii="宋体" w:hAnsi="宋体" w:eastAsia="宋体" w:cs="Times New Roman"/>
          <w:sz w:val="24"/>
          <w:szCs w:val="24"/>
        </w:rPr>
      </w:pPr>
      <w:ins w:id="95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B</w:t>
        </w:r>
      </w:ins>
      <w:ins w:id="96" w:author="WPS_1622095439" w:date="2023-11-21T11:17:51Z">
        <w:r>
          <w:rPr>
            <w:rFonts w:ascii="宋体" w:hAnsi="宋体" w:eastAsia="宋体" w:cs="Times New Roman"/>
            <w:sz w:val="24"/>
            <w:szCs w:val="24"/>
          </w:rPr>
          <w:t>.</w:t>
        </w:r>
      </w:ins>
      <w:ins w:id="97" w:author="WPS_1622095439" w:date="2023-11-21T11:17:51Z">
        <w:r>
          <w:rPr>
            <w:rFonts w:hint="eastAsia"/>
          </w:rPr>
          <w:t xml:space="preserve"> </w:t>
        </w:r>
      </w:ins>
      <w:ins w:id="98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每一周的最高延误时间</w:t>
        </w:r>
      </w:ins>
      <w:ins w:id="99" w:author="WPS_1622095439" w:date="2023-11-21T11:17:51Z">
        <w:r>
          <w:rPr>
            <w:rFonts w:ascii="宋体" w:hAnsi="宋体" w:eastAsia="宋体" w:cs="Times New Roman"/>
            <w:sz w:val="24"/>
            <w:szCs w:val="24"/>
          </w:rPr>
          <w:t>(只显示前50行)</w:t>
        </w:r>
      </w:ins>
    </w:p>
    <w:p>
      <w:pPr>
        <w:pStyle w:val="3"/>
        <w:keepNext/>
        <w:jc w:val="center"/>
        <w:rPr>
          <w:ins w:id="100" w:author="WPS_1622095439" w:date="2023-11-21T11:17:51Z"/>
        </w:rPr>
      </w:pPr>
      <w:ins w:id="101" w:author="WPS_1622095439" w:date="2023-11-21T11:17:51Z">
        <w:r>
          <w:rPr/>
          <w:t xml:space="preserve">代码 </w:t>
        </w:r>
      </w:ins>
      <w:ins w:id="102" w:author="WPS_1622095439" w:date="2023-11-21T11:17:51Z">
        <w:r>
          <w:rPr/>
          <w:fldChar w:fldCharType="begin"/>
        </w:r>
      </w:ins>
      <w:ins w:id="103" w:author="WPS_1622095439" w:date="2023-11-21T11:17:51Z">
        <w:r>
          <w:rPr/>
          <w:instrText xml:space="preserve"> SEQ 代码 \* ARABIC </w:instrText>
        </w:r>
      </w:ins>
      <w:ins w:id="104" w:author="WPS_1622095439" w:date="2023-11-21T11:17:51Z">
        <w:r>
          <w:rPr/>
          <w:fldChar w:fldCharType="separate"/>
        </w:r>
      </w:ins>
      <w:ins w:id="105" w:author="WPS_1622095439" w:date="2023-11-21T11:17:51Z">
        <w:r>
          <w:rPr/>
          <w:t>4</w:t>
        </w:r>
      </w:ins>
      <w:ins w:id="106" w:author="WPS_1622095439" w:date="2023-11-21T11:17:51Z">
        <w:r>
          <w:rPr/>
          <w:fldChar w:fldCharType="end"/>
        </w:r>
      </w:ins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7" w:author="WPS_1622095439" w:date="2023-11-21T11:17:51Z"/>
        </w:trPr>
        <w:tc>
          <w:tcPr>
            <w:tcW w:w="8296" w:type="dxa"/>
          </w:tcPr>
          <w:p>
            <w:pPr>
              <w:pStyle w:val="9"/>
              <w:spacing w:line="360" w:lineRule="auto"/>
              <w:rPr>
                <w:ins w:id="108" w:author="WPS_1622095439" w:date="2023-11-21T11:17:51Z"/>
              </w:rPr>
            </w:pPr>
            <w:ins w:id="109" w:author="WPS_1622095439" w:date="2023-11-21T11:17:51Z">
              <w:r>
                <w:rPr/>
                <w:t>from typing import ForwardRef</w:t>
              </w:r>
            </w:ins>
          </w:p>
          <w:p>
            <w:pPr>
              <w:pStyle w:val="9"/>
              <w:spacing w:line="360" w:lineRule="auto"/>
              <w:rPr>
                <w:ins w:id="110" w:author="WPS_1622095439" w:date="2023-11-21T11:17:51Z"/>
              </w:rPr>
            </w:pPr>
            <w:ins w:id="111" w:author="WPS_1622095439" w:date="2023-11-21T11:17:51Z">
              <w:r>
                <w:rPr/>
                <w:t>from numpy import select</w:t>
              </w:r>
            </w:ins>
          </w:p>
          <w:p>
            <w:pPr>
              <w:pStyle w:val="9"/>
              <w:spacing w:line="360" w:lineRule="auto"/>
              <w:rPr>
                <w:ins w:id="112" w:author="WPS_1622095439" w:date="2023-11-21T11:17:51Z"/>
              </w:rPr>
            </w:pPr>
            <w:ins w:id="113" w:author="WPS_1622095439" w:date="2023-11-21T11:17:51Z">
              <w:r>
                <w:rPr/>
                <w:t>from pyspark import sql</w:t>
              </w:r>
            </w:ins>
          </w:p>
          <w:p>
            <w:pPr>
              <w:pStyle w:val="9"/>
              <w:spacing w:line="360" w:lineRule="auto"/>
              <w:rPr>
                <w:ins w:id="114" w:author="WPS_1622095439" w:date="2023-11-21T11:17:51Z"/>
              </w:rPr>
            </w:pPr>
            <w:ins w:id="115" w:author="WPS_1622095439" w:date="2023-11-21T11:17:51Z">
              <w:r>
                <w:rPr/>
                <w:t>from pyspark.sql import SQLContext</w:t>
              </w:r>
            </w:ins>
          </w:p>
          <w:p>
            <w:pPr>
              <w:pStyle w:val="9"/>
              <w:spacing w:line="360" w:lineRule="auto"/>
              <w:rPr>
                <w:ins w:id="116" w:author="WPS_1622095439" w:date="2023-11-21T11:17:51Z"/>
              </w:rPr>
            </w:pPr>
            <w:ins w:id="117" w:author="WPS_1622095439" w:date="2023-11-21T11:17:51Z">
              <w:r>
                <w:rPr/>
                <w:t>from pyspark import SparkContext</w:t>
              </w:r>
            </w:ins>
          </w:p>
          <w:p>
            <w:pPr>
              <w:pStyle w:val="9"/>
              <w:spacing w:line="360" w:lineRule="auto"/>
              <w:rPr>
                <w:ins w:id="118" w:author="WPS_1622095439" w:date="2023-11-21T11:17:51Z"/>
              </w:rPr>
            </w:pPr>
            <w:ins w:id="119" w:author="WPS_1622095439" w:date="2023-11-21T11:17:51Z">
              <w:r>
                <w:rPr/>
                <w:t>import pyspark.sql.functions as F</w:t>
              </w:r>
            </w:ins>
          </w:p>
          <w:p>
            <w:pPr>
              <w:pStyle w:val="9"/>
              <w:spacing w:line="360" w:lineRule="auto"/>
              <w:rPr>
                <w:ins w:id="120" w:author="WPS_1622095439" w:date="2023-11-21T11:17:51Z"/>
              </w:rPr>
            </w:pPr>
            <w:ins w:id="121" w:author="WPS_1622095439" w:date="2023-11-21T11:17:51Z">
              <w:r>
                <w:rPr/>
                <w:t>from pyspark.sql.functions import concat,concat_ws,udf,bround</w:t>
              </w:r>
            </w:ins>
          </w:p>
          <w:p>
            <w:pPr>
              <w:pStyle w:val="9"/>
              <w:spacing w:line="360" w:lineRule="auto"/>
              <w:rPr>
                <w:ins w:id="122" w:author="WPS_1622095439" w:date="2023-11-21T11:17:51Z"/>
              </w:rPr>
            </w:pPr>
            <w:ins w:id="123" w:author="WPS_1622095439" w:date="2023-11-21T11:17:51Z">
              <w:r>
                <w:rPr/>
                <w:t>import pandas as pd</w:t>
              </w:r>
            </w:ins>
          </w:p>
          <w:p>
            <w:pPr>
              <w:pStyle w:val="9"/>
              <w:spacing w:line="360" w:lineRule="auto"/>
              <w:rPr>
                <w:ins w:id="124" w:author="WPS_1622095439" w:date="2023-11-21T11:17:51Z"/>
              </w:rPr>
            </w:pPr>
            <w:ins w:id="125" w:author="WPS_1622095439" w:date="2023-11-21T11:17:51Z">
              <w:r>
                <w:rPr/>
                <w:t>import matplotlib.pyplot as plt</w:t>
              </w:r>
            </w:ins>
          </w:p>
          <w:p>
            <w:pPr>
              <w:pStyle w:val="9"/>
              <w:spacing w:line="360" w:lineRule="auto"/>
              <w:rPr>
                <w:ins w:id="126" w:author="WPS_1622095439" w:date="2023-11-21T11:17:51Z"/>
              </w:rPr>
            </w:pPr>
            <w:ins w:id="127" w:author="WPS_1622095439" w:date="2023-11-21T11:17:51Z">
              <w:r>
                <w:rPr/>
                <w:t>import datetime</w:t>
              </w:r>
            </w:ins>
          </w:p>
          <w:p>
            <w:pPr>
              <w:pStyle w:val="9"/>
              <w:spacing w:line="360" w:lineRule="auto"/>
              <w:rPr>
                <w:ins w:id="128" w:author="WPS_1622095439" w:date="2023-11-21T11:17:51Z"/>
              </w:rPr>
            </w:pPr>
            <w:ins w:id="129" w:author="WPS_1622095439" w:date="2023-11-21T11:17:51Z">
              <w:r>
                <w:rPr/>
                <w:t>import matplotlib.dates as mdate</w:t>
              </w:r>
            </w:ins>
          </w:p>
          <w:p>
            <w:pPr>
              <w:pStyle w:val="9"/>
              <w:spacing w:line="360" w:lineRule="auto"/>
              <w:rPr>
                <w:ins w:id="130" w:author="WPS_1622095439" w:date="2023-11-21T11:17:51Z"/>
              </w:rPr>
            </w:pPr>
          </w:p>
          <w:p>
            <w:pPr>
              <w:pStyle w:val="9"/>
              <w:spacing w:line="360" w:lineRule="auto"/>
              <w:rPr>
                <w:ins w:id="131" w:author="WPS_1622095439" w:date="2023-11-21T11:17:51Z"/>
              </w:rPr>
            </w:pPr>
          </w:p>
          <w:p>
            <w:pPr>
              <w:pStyle w:val="9"/>
              <w:spacing w:line="360" w:lineRule="auto"/>
              <w:rPr>
                <w:ins w:id="132" w:author="WPS_1622095439" w:date="2023-11-21T11:17:51Z"/>
              </w:rPr>
            </w:pPr>
            <w:ins w:id="133" w:author="WPS_1622095439" w:date="2023-11-21T11:17:51Z">
              <w:r>
                <w:rPr/>
                <w:t>data = spark.read\</w:t>
              </w:r>
            </w:ins>
          </w:p>
          <w:p>
            <w:pPr>
              <w:pStyle w:val="9"/>
              <w:spacing w:line="360" w:lineRule="auto"/>
              <w:rPr>
                <w:ins w:id="134" w:author="WPS_1622095439" w:date="2023-11-21T11:17:51Z"/>
              </w:rPr>
            </w:pPr>
            <w:ins w:id="135" w:author="WPS_1622095439" w:date="2023-11-21T11:17:51Z">
              <w:r>
                <w:rPr/>
                <w:t>.option("header","true" )\</w:t>
              </w:r>
            </w:ins>
          </w:p>
          <w:p>
            <w:pPr>
              <w:pStyle w:val="9"/>
              <w:spacing w:line="360" w:lineRule="auto"/>
              <w:rPr>
                <w:ins w:id="136" w:author="WPS_1622095439" w:date="2023-11-21T11:17:51Z"/>
              </w:rPr>
            </w:pPr>
            <w:ins w:id="137" w:author="WPS_1622095439" w:date="2023-11-21T11:17:51Z">
              <w:r>
                <w:rPr/>
                <w:t>.option("inferSchema","true")\</w:t>
              </w:r>
            </w:ins>
          </w:p>
          <w:p>
            <w:pPr>
              <w:pStyle w:val="9"/>
              <w:spacing w:line="360" w:lineRule="auto"/>
              <w:rPr>
                <w:ins w:id="138" w:author="WPS_1622095439" w:date="2023-11-21T11:17:51Z"/>
              </w:rPr>
            </w:pPr>
            <w:ins w:id="139" w:author="WPS_1622095439" w:date="2023-11-21T11:17:51Z">
              <w:r>
                <w:rPr/>
                <w:t>.csv("hdfs://localhost:9000/airport")</w:t>
              </w:r>
            </w:ins>
          </w:p>
          <w:p>
            <w:pPr>
              <w:pStyle w:val="9"/>
              <w:spacing w:line="360" w:lineRule="auto"/>
              <w:rPr>
                <w:ins w:id="140" w:author="WPS_1622095439" w:date="2023-11-21T11:17:51Z"/>
              </w:rPr>
            </w:pPr>
            <w:ins w:id="141" w:author="WPS_1622095439" w:date="2023-11-21T11:17:51Z">
              <w:r>
                <w:rPr/>
                <w:t>def rateOfDelay():</w:t>
              </w:r>
            </w:ins>
          </w:p>
          <w:p>
            <w:pPr>
              <w:pStyle w:val="9"/>
              <w:spacing w:line="360" w:lineRule="auto"/>
              <w:rPr>
                <w:ins w:id="142" w:author="WPS_1622095439" w:date="2023-11-21T11:17:51Z"/>
              </w:rPr>
            </w:pPr>
            <w:ins w:id="143" w:author="WPS_1622095439" w:date="2023-11-21T11:17:51Z">
              <w:r>
                <w:rPr/>
                <w:t xml:space="preserve">    drop_list_3 = ['Year','Month','DayofMonth','DayOfWeek','ArrDelay'] #选取问题所需特征</w:t>
              </w:r>
            </w:ins>
          </w:p>
          <w:p>
            <w:pPr>
              <w:pStyle w:val="9"/>
              <w:spacing w:line="360" w:lineRule="auto"/>
              <w:rPr>
                <w:ins w:id="144" w:author="WPS_1622095439" w:date="2023-11-21T11:17:51Z"/>
              </w:rPr>
            </w:pPr>
            <w:ins w:id="145" w:author="WPS_1622095439" w:date="2023-11-21T11:17:51Z">
              <w:r>
                <w:rPr/>
                <w:t xml:space="preserve">    q3 = data.select(</w:t>
              </w:r>
            </w:ins>
          </w:p>
          <w:p>
            <w:pPr>
              <w:pStyle w:val="9"/>
              <w:spacing w:line="360" w:lineRule="auto"/>
              <w:rPr>
                <w:ins w:id="146" w:author="WPS_1622095439" w:date="2023-11-21T11:17:51Z"/>
              </w:rPr>
            </w:pPr>
            <w:ins w:id="147" w:author="WPS_1622095439" w:date="2023-11-21T11:17:51Z">
              <w:r>
                <w:rPr/>
                <w:t xml:space="preserve">        [column for column in data.columns if column in drop_list_3]) #选取所需特征列</w:t>
              </w:r>
            </w:ins>
          </w:p>
          <w:p>
            <w:pPr>
              <w:pStyle w:val="9"/>
              <w:spacing w:line="360" w:lineRule="auto"/>
              <w:rPr>
                <w:ins w:id="148" w:author="WPS_1622095439" w:date="2023-11-21T11:17:51Z"/>
              </w:rPr>
            </w:pPr>
            <w:ins w:id="149" w:author="WPS_1622095439" w:date="2023-11-21T11:17:51Z">
              <w:r>
                <w:rPr/>
                <w:t xml:space="preserve">    q3 = q3[~q3['ArrDelay'].isin(['NA'])]</w:t>
              </w:r>
            </w:ins>
          </w:p>
          <w:p>
            <w:pPr>
              <w:pStyle w:val="9"/>
              <w:spacing w:line="360" w:lineRule="auto"/>
              <w:rPr>
                <w:ins w:id="150" w:author="WPS_1622095439" w:date="2023-11-21T11:17:51Z"/>
              </w:rPr>
            </w:pPr>
            <w:ins w:id="151" w:author="WPS_1622095439" w:date="2023-11-21T11:17:51Z">
              <w:r>
                <w:rPr/>
                <w:t xml:space="preserve">    q3_day = q3.groupBy('Year','Month','DayofMonth','DayOfWeek').agg(F.max('ArrDelay').alias('maxDelayInOneDay'))</w:t>
              </w:r>
            </w:ins>
          </w:p>
          <w:p>
            <w:pPr>
              <w:pStyle w:val="9"/>
              <w:spacing w:line="360" w:lineRule="auto"/>
              <w:rPr>
                <w:ins w:id="152" w:author="WPS_1622095439" w:date="2023-11-21T11:17:51Z"/>
              </w:rPr>
            </w:pPr>
            <w:ins w:id="153" w:author="WPS_1622095439" w:date="2023-11-21T11:17:51Z">
              <w:r>
                <w:rPr/>
                <w:t xml:space="preserve">    q3_day = q3_day.orderBy('Year','Month','DayofMonth')</w:t>
              </w:r>
            </w:ins>
          </w:p>
          <w:p>
            <w:pPr>
              <w:pStyle w:val="9"/>
              <w:spacing w:line="360" w:lineRule="auto"/>
              <w:rPr>
                <w:ins w:id="154" w:author="WPS_1622095439" w:date="2023-11-21T11:17:51Z"/>
              </w:rPr>
            </w:pPr>
            <w:ins w:id="155" w:author="WPS_1622095439" w:date="2023-11-21T11:17:51Z">
              <w:r>
                <w:rPr/>
                <w:t>#以上代码先用于统计每日的最高延误时间</w:t>
              </w:r>
            </w:ins>
          </w:p>
          <w:p>
            <w:pPr>
              <w:pStyle w:val="9"/>
              <w:spacing w:line="360" w:lineRule="auto"/>
              <w:rPr>
                <w:ins w:id="156" w:author="WPS_1622095439" w:date="2023-11-21T11:17:51Z"/>
              </w:rPr>
            </w:pPr>
            <w:ins w:id="157" w:author="WPS_1622095439" w:date="2023-11-21T11:17:51Z">
              <w:r>
                <w:rPr/>
                <w:t xml:space="preserve">    df = q3_day.withColumn('date', concat_ws('-',q3_day['Year'],q3_day['Month'],q3_day['DayofMonth'])) #将年、月、月中的第几日用分隔符“-”连接，与date并列</w:t>
              </w:r>
            </w:ins>
          </w:p>
          <w:p>
            <w:pPr>
              <w:pStyle w:val="9"/>
              <w:spacing w:line="360" w:lineRule="auto"/>
              <w:rPr>
                <w:ins w:id="158" w:author="WPS_1622095439" w:date="2023-11-21T11:17:51Z"/>
              </w:rPr>
            </w:pPr>
            <w:ins w:id="159" w:author="WPS_1622095439" w:date="2023-11-21T11:17:51Z">
              <w:r>
                <w:rPr/>
                <w:t xml:space="preserve">    initial_date = 2008</w:t>
              </w:r>
            </w:ins>
          </w:p>
          <w:p>
            <w:pPr>
              <w:pStyle w:val="9"/>
              <w:spacing w:line="360" w:lineRule="auto"/>
              <w:rPr>
                <w:ins w:id="160" w:author="WPS_1622095439" w:date="2023-11-21T11:17:51Z"/>
              </w:rPr>
            </w:pPr>
            <w:ins w:id="161" w:author="WPS_1622095439" w:date="2023-11-21T11:17:51Z">
              <w:r>
                <w:rPr/>
                <w:t xml:space="preserve">    df = df.select('maxDelayInOneDay', 'date')</w:t>
              </w:r>
            </w:ins>
          </w:p>
          <w:p>
            <w:pPr>
              <w:pStyle w:val="9"/>
              <w:spacing w:line="360" w:lineRule="auto"/>
              <w:rPr>
                <w:ins w:id="162" w:author="WPS_1622095439" w:date="2023-11-21T11:17:51Z"/>
              </w:rPr>
            </w:pPr>
            <w:ins w:id="163" w:author="WPS_1622095439" w:date="2023-11-21T11:17:51Z">
              <w:r>
                <w:rPr/>
                <w:t xml:space="preserve">    df2 = df.withColumn(</w:t>
              </w:r>
            </w:ins>
          </w:p>
          <w:p>
            <w:pPr>
              <w:pStyle w:val="9"/>
              <w:spacing w:line="360" w:lineRule="auto"/>
              <w:rPr>
                <w:ins w:id="164" w:author="WPS_1622095439" w:date="2023-11-21T11:17:51Z"/>
              </w:rPr>
            </w:pPr>
            <w:ins w:id="165" w:author="WPS_1622095439" w:date="2023-11-21T11:17:51Z">
              <w:r>
                <w:rPr/>
                <w:t xml:space="preserve">        'yearCal',</w:t>
              </w:r>
            </w:ins>
          </w:p>
          <w:p>
            <w:pPr>
              <w:pStyle w:val="9"/>
              <w:spacing w:line="360" w:lineRule="auto"/>
              <w:rPr>
                <w:ins w:id="166" w:author="WPS_1622095439" w:date="2023-11-21T11:17:51Z"/>
              </w:rPr>
            </w:pPr>
            <w:ins w:id="167" w:author="WPS_1622095439" w:date="2023-11-21T11:17:51Z">
              <w:r>
                <w:rPr/>
                <w:t xml:space="preserve">        F.year('date')-initial_date</w:t>
              </w:r>
            </w:ins>
          </w:p>
          <w:p>
            <w:pPr>
              <w:pStyle w:val="9"/>
              <w:spacing w:line="360" w:lineRule="auto"/>
              <w:rPr>
                <w:ins w:id="168" w:author="WPS_1622095439" w:date="2023-11-21T11:17:51Z"/>
              </w:rPr>
            </w:pPr>
            <w:ins w:id="169" w:author="WPS_1622095439" w:date="2023-11-21T11:17:51Z">
              <w:r>
                <w:rPr/>
                <w:t xml:space="preserve">    ).withColumn(</w:t>
              </w:r>
            </w:ins>
          </w:p>
          <w:p>
            <w:pPr>
              <w:pStyle w:val="9"/>
              <w:spacing w:line="360" w:lineRule="auto"/>
              <w:rPr>
                <w:ins w:id="170" w:author="WPS_1622095439" w:date="2023-11-21T11:17:51Z"/>
              </w:rPr>
            </w:pPr>
            <w:ins w:id="171" w:author="WPS_1622095439" w:date="2023-11-21T11:17:51Z">
              <w:r>
                <w:rPr/>
                <w:t xml:space="preserve">        'monthCal',</w:t>
              </w:r>
            </w:ins>
          </w:p>
          <w:p>
            <w:pPr>
              <w:pStyle w:val="9"/>
              <w:spacing w:line="360" w:lineRule="auto"/>
              <w:rPr>
                <w:ins w:id="172" w:author="WPS_1622095439" w:date="2023-11-21T11:17:51Z"/>
              </w:rPr>
            </w:pPr>
            <w:ins w:id="173" w:author="WPS_1622095439" w:date="2023-11-21T11:17:51Z">
              <w:r>
                <w:rPr/>
                <w:t xml:space="preserve">        F.month('date')+F.col('yearCal')*12</w:t>
              </w:r>
            </w:ins>
          </w:p>
          <w:p>
            <w:pPr>
              <w:pStyle w:val="9"/>
              <w:spacing w:line="360" w:lineRule="auto"/>
              <w:rPr>
                <w:ins w:id="174" w:author="WPS_1622095439" w:date="2023-11-21T11:17:51Z"/>
              </w:rPr>
            </w:pPr>
            <w:ins w:id="175" w:author="WPS_1622095439" w:date="2023-11-21T11:17:51Z">
              <w:r>
                <w:rPr/>
                <w:t xml:space="preserve">    ).withColumn(</w:t>
              </w:r>
            </w:ins>
          </w:p>
          <w:p>
            <w:pPr>
              <w:pStyle w:val="9"/>
              <w:spacing w:line="360" w:lineRule="auto"/>
              <w:rPr>
                <w:ins w:id="176" w:author="WPS_1622095439" w:date="2023-11-21T11:17:51Z"/>
              </w:rPr>
            </w:pPr>
            <w:ins w:id="177" w:author="WPS_1622095439" w:date="2023-11-21T11:17:51Z">
              <w:r>
                <w:rPr/>
                <w:t xml:space="preserve">        'dayCal',</w:t>
              </w:r>
            </w:ins>
          </w:p>
          <w:p>
            <w:pPr>
              <w:pStyle w:val="9"/>
              <w:spacing w:line="360" w:lineRule="auto"/>
              <w:rPr>
                <w:ins w:id="178" w:author="WPS_1622095439" w:date="2023-11-21T11:17:51Z"/>
              </w:rPr>
            </w:pPr>
            <w:ins w:id="179" w:author="WPS_1622095439" w:date="2023-11-21T11:17:51Z">
              <w:r>
                <w:rPr/>
                <w:t xml:space="preserve">        F.datediff('date', F.lit('%s-01-01'%initial_date))+1</w:t>
              </w:r>
            </w:ins>
          </w:p>
          <w:p>
            <w:pPr>
              <w:pStyle w:val="9"/>
              <w:spacing w:line="360" w:lineRule="auto"/>
              <w:rPr>
                <w:ins w:id="180" w:author="WPS_1622095439" w:date="2023-11-21T11:17:51Z"/>
              </w:rPr>
            </w:pPr>
            <w:ins w:id="181" w:author="WPS_1622095439" w:date="2023-11-21T11:17:51Z">
              <w:r>
                <w:rPr/>
                <w:t xml:space="preserve">    ).withColumn(</w:t>
              </w:r>
            </w:ins>
          </w:p>
          <w:p>
            <w:pPr>
              <w:pStyle w:val="9"/>
              <w:spacing w:line="360" w:lineRule="auto"/>
              <w:rPr>
                <w:ins w:id="182" w:author="WPS_1622095439" w:date="2023-11-21T11:17:51Z"/>
              </w:rPr>
            </w:pPr>
            <w:ins w:id="183" w:author="WPS_1622095439" w:date="2023-11-21T11:17:51Z">
              <w:r>
                <w:rPr/>
                <w:t xml:space="preserve">        'weekNum',</w:t>
              </w:r>
            </w:ins>
          </w:p>
          <w:p>
            <w:pPr>
              <w:pStyle w:val="9"/>
              <w:spacing w:line="360" w:lineRule="auto"/>
              <w:rPr>
                <w:ins w:id="184" w:author="WPS_1622095439" w:date="2023-11-21T11:17:51Z"/>
              </w:rPr>
            </w:pPr>
            <w:ins w:id="185" w:author="WPS_1622095439" w:date="2023-11-21T11:17:51Z">
              <w:r>
                <w:rPr/>
                <w:t xml:space="preserve">        (F.col('dayCal') / 7).cast('int')</w:t>
              </w:r>
            </w:ins>
          </w:p>
          <w:p>
            <w:pPr>
              <w:pStyle w:val="9"/>
              <w:spacing w:line="360" w:lineRule="auto"/>
              <w:rPr>
                <w:ins w:id="186" w:author="WPS_1622095439" w:date="2023-11-21T11:17:51Z"/>
              </w:rPr>
            </w:pPr>
            <w:ins w:id="187" w:author="WPS_1622095439" w:date="2023-11-21T11:17:51Z">
              <w:r>
                <w:rPr/>
                <w:t xml:space="preserve">    ) #计算周数</w:t>
              </w:r>
            </w:ins>
          </w:p>
          <w:p>
            <w:pPr>
              <w:pStyle w:val="9"/>
              <w:spacing w:line="360" w:lineRule="auto"/>
              <w:rPr>
                <w:ins w:id="188" w:author="WPS_1622095439" w:date="2023-11-21T11:17:51Z"/>
              </w:rPr>
            </w:pPr>
            <w:ins w:id="189" w:author="WPS_1622095439" w:date="2023-11-21T11:17:51Z">
              <w:r>
                <w:rPr/>
                <w:t xml:space="preserve">    q3_week = df2.select('maxDelayInOneDay','date', 'weekNum')</w:t>
              </w:r>
            </w:ins>
          </w:p>
          <w:p>
            <w:pPr>
              <w:pStyle w:val="9"/>
              <w:spacing w:line="360" w:lineRule="auto"/>
              <w:rPr>
                <w:ins w:id="190" w:author="WPS_1622095439" w:date="2023-11-21T11:17:51Z"/>
              </w:rPr>
            </w:pPr>
            <w:ins w:id="191" w:author="WPS_1622095439" w:date="2023-11-21T11:17:51Z">
              <w:r>
                <w:rPr/>
                <w:t xml:space="preserve">    q3_week = q3_week.groupBy('weekNum').agg(F.max('maxDelayInOneDay').alias('maxDelayInOneWeek')) #统计每周的最高延误时间</w:t>
              </w:r>
            </w:ins>
          </w:p>
          <w:p>
            <w:pPr>
              <w:pStyle w:val="9"/>
              <w:spacing w:line="360" w:lineRule="auto"/>
              <w:rPr>
                <w:ins w:id="192" w:author="WPS_1622095439" w:date="2023-11-21T11:17:51Z"/>
              </w:rPr>
            </w:pPr>
            <w:ins w:id="193" w:author="WPS_1622095439" w:date="2023-11-21T11:17:51Z">
              <w:r>
                <w:rPr/>
                <w:t xml:space="preserve">    q3_week.orderBy('weekNum').show(50) #展示五十行结果</w:t>
              </w:r>
            </w:ins>
          </w:p>
          <w:p>
            <w:pPr>
              <w:pStyle w:val="9"/>
              <w:spacing w:line="360" w:lineRule="auto"/>
              <w:rPr>
                <w:ins w:id="194" w:author="WPS_1622095439" w:date="2023-11-21T11:17:51Z"/>
              </w:rPr>
            </w:pPr>
            <w:ins w:id="195" w:author="WPS_1622095439" w:date="2023-11-21T11:17:51Z">
              <w:r>
                <w:rPr/>
                <w:t xml:space="preserve">    </w:t>
              </w:r>
            </w:ins>
          </w:p>
          <w:p>
            <w:pPr>
              <w:pStyle w:val="9"/>
              <w:spacing w:line="360" w:lineRule="auto"/>
              <w:rPr>
                <w:ins w:id="196" w:author="WPS_1622095439" w:date="2023-11-21T11:17:51Z"/>
              </w:rPr>
            </w:pPr>
            <w:ins w:id="197" w:author="WPS_1622095439" w:date="2023-11-21T11:17:51Z">
              <w:r>
                <w:rPr/>
                <w:t xml:space="preserve">    pandas_delay=q3_week.toPandas()# 转换为柱状图</w:t>
              </w:r>
            </w:ins>
          </w:p>
          <w:p>
            <w:pPr>
              <w:pStyle w:val="9"/>
              <w:spacing w:line="360" w:lineRule="auto"/>
              <w:rPr>
                <w:ins w:id="198" w:author="WPS_1622095439" w:date="2023-11-21T11:17:51Z"/>
              </w:rPr>
            </w:pPr>
            <w:ins w:id="199" w:author="WPS_1622095439" w:date="2023-11-21T11:17:51Z">
              <w:r>
                <w:rPr/>
                <w:t xml:space="preserve">    pandas_delay.maxDelayInOneWeek.plot(kind='barh')</w:t>
              </w:r>
            </w:ins>
          </w:p>
          <w:p>
            <w:pPr>
              <w:pStyle w:val="9"/>
              <w:spacing w:line="360" w:lineRule="auto"/>
              <w:rPr>
                <w:ins w:id="200" w:author="WPS_1622095439" w:date="2023-11-21T11:17:51Z"/>
              </w:rPr>
            </w:pPr>
            <w:ins w:id="201" w:author="WPS_1622095439" w:date="2023-11-21T11:17:51Z">
              <w:r>
                <w:rPr/>
                <w:t xml:space="preserve">    plt.xlabel('ArrDelay')</w:t>
              </w:r>
            </w:ins>
          </w:p>
          <w:p>
            <w:pPr>
              <w:pStyle w:val="9"/>
              <w:spacing w:line="360" w:lineRule="auto"/>
              <w:rPr>
                <w:ins w:id="202" w:author="WPS_1622095439" w:date="2023-11-21T11:17:51Z"/>
              </w:rPr>
            </w:pPr>
            <w:ins w:id="203" w:author="WPS_1622095439" w:date="2023-11-21T11:17:51Z">
              <w:r>
                <w:rPr/>
                <w:t xml:space="preserve">    plt.ylabel('Week')</w:t>
              </w:r>
            </w:ins>
          </w:p>
          <w:p>
            <w:pPr>
              <w:pStyle w:val="9"/>
              <w:spacing w:line="360" w:lineRule="auto"/>
              <w:rPr>
                <w:ins w:id="204" w:author="WPS_1622095439" w:date="2023-11-21T11:17:51Z"/>
              </w:rPr>
            </w:pPr>
            <w:ins w:id="205" w:author="WPS_1622095439" w:date="2023-11-21T11:17:51Z">
              <w:r>
                <w:rPr/>
                <w:t xml:space="preserve">    plt.yticks(fontsize=7)</w:t>
              </w:r>
            </w:ins>
          </w:p>
          <w:p>
            <w:pPr>
              <w:pStyle w:val="9"/>
              <w:spacing w:line="360" w:lineRule="auto"/>
              <w:rPr>
                <w:ins w:id="206" w:author="WPS_1622095439" w:date="2023-11-21T11:17:51Z"/>
              </w:rPr>
            </w:pPr>
            <w:ins w:id="207" w:author="WPS_1622095439" w:date="2023-11-21T11:17:51Z">
              <w:r>
                <w:rPr/>
                <w:t xml:space="preserve">    plt.show()</w:t>
              </w:r>
            </w:ins>
          </w:p>
          <w:p>
            <w:pPr>
              <w:pStyle w:val="9"/>
              <w:wordWrap/>
              <w:spacing w:line="360" w:lineRule="auto"/>
              <w:rPr>
                <w:ins w:id="208" w:author="WPS_1622095439" w:date="2023-11-21T11:17:51Z"/>
              </w:rPr>
            </w:pPr>
            <w:ins w:id="209" w:author="WPS_1622095439" w:date="2023-11-21T11:17:51Z">
              <w:r>
                <w:rPr/>
                <w:t>rateOfDelay()</w:t>
              </w:r>
            </w:ins>
          </w:p>
        </w:tc>
      </w:tr>
    </w:tbl>
    <w:p>
      <w:pPr>
        <w:spacing w:line="400" w:lineRule="exact"/>
        <w:ind w:firstLine="480" w:firstLineChars="200"/>
        <w:jc w:val="left"/>
        <w:rPr>
          <w:ins w:id="210" w:author="WPS_1622095439" w:date="2023-11-21T11:17:51Z"/>
          <w:rFonts w:ascii="宋体" w:hAnsi="宋体" w:eastAsia="宋体" w:cs="Times New Roman"/>
          <w:sz w:val="24"/>
          <w:szCs w:val="24"/>
        </w:rPr>
      </w:pPr>
      <w:ins w:id="211" w:author="WPS_1622095439" w:date="2023-11-21T11:17:51Z">
        <w:r>
          <w:rPr>
            <w:rFonts w:ascii="宋体" w:hAnsi="宋体" w:eastAsia="宋体" w:cs="Times New Roman"/>
            <w:sz w:val="24"/>
            <w:szCs w:val="24"/>
          </w:rPr>
          <w:t>运行程序界面</w:t>
        </w:r>
      </w:ins>
      <w:ins w:id="212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如下：</w:t>
        </w:r>
      </w:ins>
    </w:p>
    <w:p>
      <w:pPr>
        <w:jc w:val="left"/>
        <w:rPr>
          <w:ins w:id="213" w:author="WPS_1622095439" w:date="2023-11-21T11:17:51Z"/>
          <w:rFonts w:ascii="宋体" w:hAnsi="宋体" w:eastAsia="宋体" w:cs="Times New Roman"/>
          <w:sz w:val="24"/>
          <w:szCs w:val="24"/>
        </w:rPr>
      </w:pPr>
      <w:ins w:id="214" w:author="WPS_1622095439" w:date="2023-11-21T11:17:51Z">
        <w:r>
          <w:rPr/>
          <w:drawing>
            <wp:inline distT="0" distB="0" distL="0" distR="0">
              <wp:extent cx="5274310" cy="4724400"/>
              <wp:effectExtent l="0" t="0" r="2540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8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7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8"/>
        <w:numPr>
          <w:ilvl w:val="0"/>
          <w:numId w:val="2"/>
        </w:numPr>
        <w:spacing w:before="240"/>
        <w:ind w:firstLineChars="0"/>
        <w:jc w:val="left"/>
        <w:rPr>
          <w:ins w:id="216" w:author="WPS_1622095439" w:date="2023-11-21T11:17:51Z"/>
          <w:rFonts w:ascii="宋体" w:hAnsi="宋体" w:eastAsia="宋体" w:cs="Times New Roman"/>
          <w:b/>
          <w:bCs/>
          <w:sz w:val="24"/>
          <w:szCs w:val="24"/>
        </w:rPr>
      </w:pPr>
      <w:ins w:id="217" w:author="WPS_1622095439" w:date="2023-11-21T11:17:51Z">
        <w:r>
          <w:rPr>
            <w:rFonts w:hint="eastAsia" w:ascii="宋体" w:hAnsi="宋体" w:eastAsia="宋体" w:cs="Times New Roman"/>
            <w:b/>
            <w:bCs/>
            <w:sz w:val="24"/>
            <w:szCs w:val="24"/>
          </w:rPr>
          <w:t>问题四</w:t>
        </w:r>
      </w:ins>
    </w:p>
    <w:p>
      <w:pPr>
        <w:pStyle w:val="8"/>
        <w:numPr>
          <w:ilvl w:val="0"/>
          <w:numId w:val="3"/>
        </w:numPr>
        <w:ind w:firstLineChars="0"/>
        <w:jc w:val="left"/>
        <w:rPr>
          <w:ins w:id="218" w:author="WPS_1622095439" w:date="2023-11-21T11:17:51Z"/>
          <w:rFonts w:ascii="宋体" w:hAnsi="宋体" w:eastAsia="宋体" w:cs="Times New Roman"/>
          <w:sz w:val="24"/>
          <w:szCs w:val="24"/>
        </w:rPr>
      </w:pPr>
      <w:ins w:id="219" w:author="WPS_1622095439" w:date="2023-11-21T11:17:51Z">
        <w:r>
          <w:rPr>
            <w:rFonts w:hint="eastAsia" w:ascii="宋体" w:hAnsi="宋体" w:eastAsia="宋体" w:cs="Times New Roman"/>
            <w:b/>
            <w:bCs/>
            <w:sz w:val="24"/>
            <w:szCs w:val="24"/>
          </w:rPr>
          <w:t xml:space="preserve"> </w:t>
        </w:r>
      </w:ins>
      <w:ins w:id="220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问题分析</w:t>
        </w:r>
      </w:ins>
    </w:p>
    <w:p>
      <w:pPr>
        <w:spacing w:line="400" w:lineRule="exact"/>
        <w:ind w:firstLine="480" w:firstLineChars="200"/>
        <w:rPr>
          <w:ins w:id="221" w:author="WPS_1622095439" w:date="2023-11-21T11:17:51Z"/>
          <w:rFonts w:ascii="宋体" w:hAnsi="宋体" w:eastAsia="宋体"/>
          <w:sz w:val="24"/>
          <w:szCs w:val="24"/>
        </w:rPr>
      </w:pPr>
      <w:ins w:id="222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这一问要求判断</w:t>
        </w:r>
      </w:ins>
      <w:ins w:id="223" w:author="WPS_1622095439" w:date="2023-11-21T11:17:51Z">
        <w:r>
          <w:rPr>
            <w:rFonts w:hint="eastAsia" w:ascii="宋体" w:hAnsi="宋体" w:eastAsia="宋体"/>
            <w:sz w:val="24"/>
            <w:szCs w:val="24"/>
          </w:rPr>
          <w:t>“短途航班和长途航班，哪种航班取消更严重”，我们对该问题的分析为首先拟定短途和长途航班的距离分割界限为5</w:t>
        </w:r>
      </w:ins>
      <w:ins w:id="224" w:author="WPS_1622095439" w:date="2023-11-21T11:17:51Z">
        <w:r>
          <w:rPr>
            <w:rFonts w:ascii="宋体" w:hAnsi="宋体" w:eastAsia="宋体"/>
            <w:sz w:val="24"/>
            <w:szCs w:val="24"/>
          </w:rPr>
          <w:t>00</w:t>
        </w:r>
      </w:ins>
      <w:ins w:id="225" w:author="WPS_1622095439" w:date="2023-11-21T11:17:51Z">
        <w:r>
          <w:rPr>
            <w:rFonts w:hint="eastAsia" w:ascii="宋体" w:hAnsi="宋体" w:eastAsia="宋体"/>
            <w:sz w:val="24"/>
            <w:szCs w:val="24"/>
          </w:rPr>
          <w:t>英里，然后首先对所有航班进行短途和长途的分类，再分别同济两类中的是否取消情况，据此分析，我们需要的特征有</w:t>
        </w:r>
      </w:ins>
      <w:ins w:id="226" w:author="WPS_1622095439" w:date="2023-11-21T11:17:51Z">
        <w:r>
          <w:rPr>
            <w:rFonts w:hint="eastAsia" w:ascii="宋体" w:hAnsi="宋体" w:eastAsia="宋体"/>
            <w:b/>
            <w:bCs/>
            <w:sz w:val="24"/>
            <w:szCs w:val="24"/>
          </w:rPr>
          <w:t>航行距离</w:t>
        </w:r>
      </w:ins>
      <w:ins w:id="227" w:author="WPS_1622095439" w:date="2023-11-21T11:17:51Z">
        <w:r>
          <w:rPr>
            <w:rFonts w:ascii="宋体" w:hAnsi="宋体" w:eastAsia="宋体"/>
            <w:b/>
            <w:bCs/>
            <w:sz w:val="24"/>
            <w:szCs w:val="24"/>
          </w:rPr>
          <w:t>Distance</w:t>
        </w:r>
      </w:ins>
      <w:ins w:id="228" w:author="WPS_1622095439" w:date="2023-11-21T11:17:51Z">
        <w:r>
          <w:rPr>
            <w:rFonts w:hint="eastAsia" w:ascii="宋体" w:hAnsi="宋体" w:eastAsia="宋体"/>
            <w:b/>
            <w:bCs/>
            <w:sz w:val="24"/>
            <w:szCs w:val="24"/>
          </w:rPr>
          <w:t>、航班是否取消</w:t>
        </w:r>
      </w:ins>
      <w:ins w:id="229" w:author="WPS_1622095439" w:date="2023-11-21T11:17:51Z">
        <w:r>
          <w:rPr>
            <w:rFonts w:ascii="宋体" w:hAnsi="宋体" w:eastAsia="宋体"/>
            <w:b/>
            <w:bCs/>
            <w:sz w:val="24"/>
            <w:szCs w:val="24"/>
          </w:rPr>
          <w:t>Cancelled</w:t>
        </w:r>
      </w:ins>
      <w:ins w:id="230" w:author="WPS_1622095439" w:date="2023-11-21T11:17:51Z">
        <w:r>
          <w:rPr>
            <w:rFonts w:hint="eastAsia" w:ascii="宋体" w:hAnsi="宋体" w:eastAsia="宋体"/>
            <w:sz w:val="24"/>
            <w:szCs w:val="24"/>
          </w:rPr>
          <w:t>。</w:t>
        </w:r>
      </w:ins>
    </w:p>
    <w:p>
      <w:pPr>
        <w:pStyle w:val="8"/>
        <w:numPr>
          <w:ilvl w:val="0"/>
          <w:numId w:val="3"/>
        </w:numPr>
        <w:ind w:firstLineChars="0"/>
        <w:jc w:val="left"/>
        <w:rPr>
          <w:ins w:id="231" w:author="WPS_1622095439" w:date="2023-11-21T11:17:51Z"/>
          <w:rFonts w:ascii="宋体" w:hAnsi="宋体" w:eastAsia="宋体" w:cs="Times New Roman"/>
          <w:sz w:val="24"/>
          <w:szCs w:val="24"/>
        </w:rPr>
      </w:pPr>
      <w:ins w:id="232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代码</w:t>
        </w:r>
      </w:ins>
    </w:p>
    <w:p>
      <w:pPr>
        <w:pStyle w:val="8"/>
        <w:ind w:left="720" w:firstLine="0" w:firstLineChars="0"/>
        <w:jc w:val="left"/>
        <w:rPr>
          <w:ins w:id="233" w:author="WPS_1622095439" w:date="2023-11-21T11:17:51Z"/>
          <w:rFonts w:ascii="宋体" w:hAnsi="宋体" w:eastAsia="宋体" w:cs="Times New Roman"/>
          <w:sz w:val="24"/>
          <w:szCs w:val="24"/>
        </w:rPr>
      </w:pPr>
    </w:p>
    <w:p>
      <w:pPr>
        <w:pStyle w:val="3"/>
        <w:keepNext/>
        <w:jc w:val="center"/>
        <w:rPr>
          <w:ins w:id="234" w:author="WPS_1622095439" w:date="2023-11-21T11:17:51Z"/>
        </w:rPr>
      </w:pPr>
      <w:ins w:id="235" w:author="WPS_1622095439" w:date="2023-11-21T11:17:51Z">
        <w:r>
          <w:rPr/>
          <w:t xml:space="preserve">代码 </w:t>
        </w:r>
      </w:ins>
      <w:ins w:id="236" w:author="WPS_1622095439" w:date="2023-11-21T11:17:51Z">
        <w:r>
          <w:rPr/>
          <w:fldChar w:fldCharType="begin"/>
        </w:r>
      </w:ins>
      <w:ins w:id="237" w:author="WPS_1622095439" w:date="2023-11-21T11:17:51Z">
        <w:r>
          <w:rPr/>
          <w:instrText xml:space="preserve"> SEQ 代码 \* ARABIC </w:instrText>
        </w:r>
      </w:ins>
      <w:ins w:id="238" w:author="WPS_1622095439" w:date="2023-11-21T11:17:51Z">
        <w:r>
          <w:rPr/>
          <w:fldChar w:fldCharType="separate"/>
        </w:r>
      </w:ins>
      <w:ins w:id="239" w:author="WPS_1622095439" w:date="2023-11-21T11:17:51Z">
        <w:r>
          <w:rPr/>
          <w:t>5</w:t>
        </w:r>
      </w:ins>
      <w:ins w:id="240" w:author="WPS_1622095439" w:date="2023-11-21T11:17:51Z">
        <w:r>
          <w:rPr/>
          <w:fldChar w:fldCharType="end"/>
        </w:r>
      </w:ins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1" w:author="WPS_1622095439" w:date="2023-11-21T11:17:51Z"/>
        </w:trPr>
        <w:tc>
          <w:tcPr>
            <w:tcW w:w="7576" w:type="dxa"/>
          </w:tcPr>
          <w:p>
            <w:pPr>
              <w:pStyle w:val="8"/>
              <w:jc w:val="left"/>
              <w:rPr>
                <w:ins w:id="242" w:author="WPS_1622095439" w:date="2023-11-21T11:17:51Z"/>
                <w:rFonts w:ascii="Consolas" w:hAnsi="Consolas" w:eastAsia="宋体" w:cs="Times New Roman"/>
                <w:szCs w:val="21"/>
              </w:rPr>
            </w:pPr>
            <w:ins w:id="243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from typing import ForwardRef</w:t>
              </w:r>
            </w:ins>
          </w:p>
          <w:p>
            <w:pPr>
              <w:pStyle w:val="8"/>
              <w:jc w:val="left"/>
              <w:rPr>
                <w:ins w:id="244" w:author="WPS_1622095439" w:date="2023-11-21T11:17:51Z"/>
                <w:rFonts w:ascii="Consolas" w:hAnsi="Consolas" w:eastAsia="宋体" w:cs="Times New Roman"/>
                <w:szCs w:val="21"/>
              </w:rPr>
            </w:pPr>
            <w:ins w:id="245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from numpy import select</w:t>
              </w:r>
            </w:ins>
          </w:p>
          <w:p>
            <w:pPr>
              <w:pStyle w:val="8"/>
              <w:jc w:val="left"/>
              <w:rPr>
                <w:ins w:id="246" w:author="WPS_1622095439" w:date="2023-11-21T11:17:51Z"/>
                <w:rFonts w:ascii="Consolas" w:hAnsi="Consolas" w:eastAsia="宋体" w:cs="Times New Roman"/>
                <w:szCs w:val="21"/>
              </w:rPr>
            </w:pPr>
            <w:ins w:id="247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from pyspark import sql </w:t>
              </w:r>
            </w:ins>
          </w:p>
          <w:p>
            <w:pPr>
              <w:pStyle w:val="8"/>
              <w:jc w:val="left"/>
              <w:rPr>
                <w:ins w:id="248" w:author="WPS_1622095439" w:date="2023-11-21T11:17:51Z"/>
                <w:rFonts w:ascii="Consolas" w:hAnsi="Consolas" w:eastAsia="宋体" w:cs="Times New Roman"/>
                <w:szCs w:val="21"/>
              </w:rPr>
            </w:pPr>
            <w:ins w:id="249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from pyspark.sql import SQLContext</w:t>
              </w:r>
            </w:ins>
          </w:p>
          <w:p>
            <w:pPr>
              <w:pStyle w:val="8"/>
              <w:jc w:val="left"/>
              <w:rPr>
                <w:ins w:id="250" w:author="WPS_1622095439" w:date="2023-11-21T11:17:51Z"/>
                <w:rFonts w:ascii="Consolas" w:hAnsi="Consolas" w:eastAsia="宋体" w:cs="Times New Roman"/>
                <w:szCs w:val="21"/>
              </w:rPr>
            </w:pPr>
            <w:ins w:id="251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from pyspark import SparkContext</w:t>
              </w:r>
            </w:ins>
          </w:p>
          <w:p>
            <w:pPr>
              <w:pStyle w:val="8"/>
              <w:jc w:val="left"/>
              <w:rPr>
                <w:ins w:id="252" w:author="WPS_1622095439" w:date="2023-11-21T11:17:51Z"/>
                <w:rFonts w:ascii="Consolas" w:hAnsi="Consolas" w:eastAsia="宋体" w:cs="Times New Roman"/>
                <w:szCs w:val="21"/>
              </w:rPr>
            </w:pPr>
            <w:ins w:id="253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import pyspark.sql.functions as F</w:t>
              </w:r>
            </w:ins>
          </w:p>
          <w:p>
            <w:pPr>
              <w:pStyle w:val="8"/>
              <w:jc w:val="left"/>
              <w:rPr>
                <w:ins w:id="254" w:author="WPS_1622095439" w:date="2023-11-21T11:17:51Z"/>
                <w:rFonts w:ascii="Consolas" w:hAnsi="Consolas" w:eastAsia="宋体" w:cs="Times New Roman"/>
                <w:szCs w:val="21"/>
              </w:rPr>
            </w:pPr>
            <w:ins w:id="255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from pyspark.sql.functions import concat, concat_ws, udf, bround</w:t>
              </w:r>
            </w:ins>
          </w:p>
          <w:p>
            <w:pPr>
              <w:pStyle w:val="8"/>
              <w:jc w:val="left"/>
              <w:rPr>
                <w:ins w:id="256" w:author="WPS_1622095439" w:date="2023-11-21T11:17:51Z"/>
                <w:rFonts w:ascii="Consolas" w:hAnsi="Consolas" w:eastAsia="宋体" w:cs="Times New Roman"/>
                <w:szCs w:val="21"/>
              </w:rPr>
            </w:pPr>
            <w:ins w:id="257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import pandas as pd</w:t>
              </w:r>
            </w:ins>
          </w:p>
          <w:p>
            <w:pPr>
              <w:pStyle w:val="8"/>
              <w:jc w:val="left"/>
              <w:rPr>
                <w:ins w:id="258" w:author="WPS_1622095439" w:date="2023-11-21T11:17:51Z"/>
                <w:rFonts w:ascii="Consolas" w:hAnsi="Consolas" w:eastAsia="宋体" w:cs="Times New Roman"/>
                <w:szCs w:val="21"/>
              </w:rPr>
            </w:pPr>
            <w:ins w:id="259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import datetim0e</w:t>
              </w:r>
            </w:ins>
          </w:p>
          <w:p>
            <w:pPr>
              <w:pStyle w:val="8"/>
              <w:jc w:val="left"/>
              <w:rPr>
                <w:ins w:id="260" w:author="WPS_1622095439" w:date="2023-11-21T11:17:51Z"/>
                <w:rFonts w:ascii="Consolas" w:hAnsi="Consolas" w:eastAsia="宋体" w:cs="Times New Roman"/>
                <w:szCs w:val="21"/>
              </w:rPr>
            </w:pPr>
          </w:p>
          <w:p>
            <w:pPr>
              <w:pStyle w:val="8"/>
              <w:jc w:val="left"/>
              <w:rPr>
                <w:ins w:id="261" w:author="WPS_1622095439" w:date="2023-11-21T11:17:51Z"/>
                <w:rFonts w:ascii="Consolas" w:hAnsi="Consolas" w:eastAsia="宋体" w:cs="Times New Roman"/>
                <w:szCs w:val="21"/>
              </w:rPr>
            </w:pPr>
            <w:ins w:id="262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data = spark.read\</w:t>
              </w:r>
            </w:ins>
          </w:p>
          <w:p>
            <w:pPr>
              <w:pStyle w:val="8"/>
              <w:jc w:val="left"/>
              <w:rPr>
                <w:ins w:id="263" w:author="WPS_1622095439" w:date="2023-11-21T11:17:51Z"/>
                <w:rFonts w:ascii="Consolas" w:hAnsi="Consolas" w:eastAsia="宋体" w:cs="Times New Roman"/>
                <w:szCs w:val="21"/>
              </w:rPr>
            </w:pPr>
            <w:ins w:id="264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.option("header","true")\</w:t>
              </w:r>
            </w:ins>
          </w:p>
          <w:p>
            <w:pPr>
              <w:pStyle w:val="8"/>
              <w:jc w:val="left"/>
              <w:rPr>
                <w:ins w:id="265" w:author="WPS_1622095439" w:date="2023-11-21T11:17:51Z"/>
                <w:rFonts w:ascii="Consolas" w:hAnsi="Consolas" w:eastAsia="宋体" w:cs="Times New Roman"/>
                <w:szCs w:val="21"/>
              </w:rPr>
            </w:pPr>
            <w:ins w:id="266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.option("inferSchema","true")\</w:t>
              </w:r>
            </w:ins>
          </w:p>
          <w:p>
            <w:pPr>
              <w:pStyle w:val="8"/>
              <w:jc w:val="left"/>
              <w:rPr>
                <w:ins w:id="267" w:author="WPS_1622095439" w:date="2023-11-21T11:17:51Z"/>
                <w:rFonts w:ascii="Consolas" w:hAnsi="Consolas" w:eastAsia="宋体" w:cs="Times New Roman"/>
                <w:szCs w:val="21"/>
              </w:rPr>
            </w:pPr>
            <w:ins w:id="268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.csv("http://localhost:8888/edit/DelayedFlights.csv")</w:t>
              </w:r>
            </w:ins>
          </w:p>
          <w:p>
            <w:pPr>
              <w:pStyle w:val="8"/>
              <w:jc w:val="left"/>
              <w:rPr>
                <w:ins w:id="269" w:author="WPS_1622095439" w:date="2023-11-21T11:17:51Z"/>
                <w:rFonts w:ascii="Consolas" w:hAnsi="Consolas" w:eastAsia="宋体" w:cs="Times New Roman"/>
                <w:szCs w:val="21"/>
              </w:rPr>
            </w:pPr>
          </w:p>
          <w:p>
            <w:pPr>
              <w:pStyle w:val="8"/>
              <w:jc w:val="left"/>
              <w:rPr>
                <w:ins w:id="270" w:author="WPS_1622095439" w:date="2023-11-21T11:17:51Z"/>
                <w:rFonts w:ascii="Consolas" w:hAnsi="Consolas" w:eastAsia="宋体" w:cs="Times New Roman"/>
                <w:szCs w:val="21"/>
              </w:rPr>
            </w:pPr>
            <w:ins w:id="271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def badCancelRate():</w:t>
              </w:r>
            </w:ins>
          </w:p>
          <w:p>
            <w:pPr>
              <w:pStyle w:val="8"/>
              <w:jc w:val="left"/>
              <w:rPr>
                <w:ins w:id="272" w:author="WPS_1622095439" w:date="2023-11-21T11:17:51Z"/>
                <w:rFonts w:ascii="Consolas" w:hAnsi="Consolas" w:eastAsia="宋体" w:cs="Times New Roman"/>
                <w:szCs w:val="21"/>
              </w:rPr>
            </w:pPr>
            <w:ins w:id="273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 = data.select('Distance', 'Cancelled') #选取问题所需特征</w:t>
              </w:r>
            </w:ins>
          </w:p>
          <w:p>
            <w:pPr>
              <w:pStyle w:val="8"/>
              <w:jc w:val="left"/>
              <w:rPr>
                <w:ins w:id="274" w:author="WPS_1622095439" w:date="2023-11-21T11:17:51Z"/>
                <w:rFonts w:ascii="Consolas" w:hAnsi="Consolas" w:eastAsia="宋体" w:cs="Times New Roman"/>
                <w:szCs w:val="21"/>
              </w:rPr>
            </w:pPr>
            <w:ins w:id="275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 = q4.withColumn('FlightTyxuype', F.when(q4['Distance'] &lt;= 500, 0).otherwise(1)) #小于500英里的短途航班记为0，否则为长途航班，记为1</w:t>
              </w:r>
            </w:ins>
          </w:p>
          <w:p>
            <w:pPr>
              <w:pStyle w:val="8"/>
              <w:jc w:val="left"/>
              <w:rPr>
                <w:ins w:id="276" w:author="WPS_1622095439" w:date="2023-11-21T11:17:51Z"/>
                <w:rFonts w:ascii="Consolas" w:hAnsi="Consolas" w:eastAsia="宋体" w:cs="Times New Roman"/>
                <w:szCs w:val="21"/>
              </w:rPr>
            </w:pPr>
            <w:ins w:id="277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q4_cancel = q4.where(q4['Cancelled'] == 1).groupBy('FlightType').count() #按长途、短途航班分类分别统计取消航班数目</w:t>
              </w:r>
            </w:ins>
          </w:p>
          <w:p>
            <w:pPr>
              <w:pStyle w:val="8"/>
              <w:jc w:val="left"/>
              <w:rPr>
                <w:ins w:id="278" w:author="WPS_1622095439" w:date="2023-11-21T11:17:51Z"/>
                <w:rFonts w:ascii="Consolas" w:hAnsi="Consolas" w:eastAsia="宋体" w:cs="Times New Roman"/>
                <w:szCs w:val="21"/>
              </w:rPr>
            </w:pPr>
            <w:ins w:id="279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q4_cancel = q4_cancel.withColumnRenamed('count', 'CancelNum')</w:t>
              </w:r>
            </w:ins>
          </w:p>
          <w:p>
            <w:pPr>
              <w:pStyle w:val="8"/>
              <w:jc w:val="left"/>
              <w:rPr>
                <w:ins w:id="280" w:author="WPS_1622095439" w:date="2023-11-21T11:17:51Z"/>
                <w:rFonts w:ascii="Consolas" w:hAnsi="Consolas" w:eastAsia="宋体" w:cs="Times New Roman"/>
                <w:szCs w:val="21"/>
              </w:rPr>
            </w:pPr>
            <w:ins w:id="281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q4_nocancel = q4.where(q4['Cancelled'] == 0).groupBy('FlightType').count() #按长途、短途航班分类分别统计未取消航班数目</w:t>
              </w:r>
            </w:ins>
          </w:p>
          <w:p>
            <w:pPr>
              <w:pStyle w:val="8"/>
              <w:jc w:val="left"/>
              <w:rPr>
                <w:ins w:id="282" w:author="WPS_1622095439" w:date="2023-11-21T11:17:51Z"/>
                <w:rFonts w:ascii="Consolas" w:hAnsi="Consolas" w:eastAsia="宋体" w:cs="Times New Roman"/>
                <w:szCs w:val="21"/>
              </w:rPr>
            </w:pPr>
            <w:ins w:id="283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q4_nocancel = q4_nocancel.withColumnRenamed('count', 'NoCancelNum')</w:t>
              </w:r>
            </w:ins>
          </w:p>
          <w:p>
            <w:pPr>
              <w:pStyle w:val="8"/>
              <w:jc w:val="left"/>
              <w:rPr>
                <w:ins w:id="284" w:author="WPS_1622095439" w:date="2023-11-21T11:17:51Z"/>
                <w:rFonts w:ascii="Consolas" w:hAnsi="Consolas" w:eastAsia="宋体" w:cs="Times New Roman"/>
                <w:szCs w:val="21"/>
              </w:rPr>
            </w:pPr>
            <w:ins w:id="285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q4_merge = q4_cancel.join(q4_nocancel, on='FlightType', how='left_outer')</w:t>
              </w:r>
            </w:ins>
          </w:p>
          <w:p>
            <w:pPr>
              <w:pStyle w:val="8"/>
              <w:jc w:val="left"/>
              <w:rPr>
                <w:ins w:id="286" w:author="WPS_1622095439" w:date="2023-11-21T11:17:51Z"/>
                <w:rFonts w:ascii="Consolas" w:hAnsi="Consolas" w:eastAsia="宋体" w:cs="Times New Roman"/>
                <w:szCs w:val="21"/>
              </w:rPr>
            </w:pPr>
            <w:ins w:id="287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q4_merge = q4_merge.withColumn('Total', q4_merge['CancelNum'] + q4_merge['NoCancelNum'])</w:t>
              </w:r>
            </w:ins>
          </w:p>
          <w:p>
            <w:pPr>
              <w:pStyle w:val="8"/>
              <w:jc w:val="left"/>
              <w:rPr>
                <w:ins w:id="288" w:author="WPS_1622095439" w:date="2023-11-21T11:17:51Z"/>
                <w:rFonts w:ascii="Consolas" w:hAnsi="Consolas" w:eastAsia="宋体" w:cs="Times New Roman"/>
                <w:szCs w:val="21"/>
              </w:rPr>
            </w:pPr>
            <w:ins w:id="289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q4_merge = q4_merge.withColumn('CancelRate', bround(q4_merge['CancelNum']/q4_merge['Total'], scale=6)) #计算取消率</w:t>
              </w:r>
            </w:ins>
          </w:p>
          <w:p>
            <w:pPr>
              <w:pStyle w:val="8"/>
              <w:jc w:val="left"/>
              <w:rPr>
                <w:ins w:id="290" w:author="WPS_1622095439" w:date="2023-11-21T11:17:51Z"/>
                <w:rFonts w:ascii="Consolas" w:hAnsi="Consolas" w:eastAsia="宋体" w:cs="Times New Roman"/>
                <w:szCs w:val="21"/>
              </w:rPr>
            </w:pPr>
            <w:ins w:id="291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q4_merge.show()#展示结果</w:t>
              </w:r>
            </w:ins>
          </w:p>
          <w:p>
            <w:pPr>
              <w:pStyle w:val="8"/>
              <w:jc w:val="left"/>
              <w:rPr>
                <w:ins w:id="292" w:author="WPS_1622095439" w:date="2023-11-21T11:17:51Z"/>
                <w:rFonts w:ascii="Consolas" w:hAnsi="Consolas" w:eastAsia="宋体" w:cs="Times New Roman"/>
                <w:szCs w:val="21"/>
              </w:rPr>
            </w:pPr>
            <w:ins w:id="293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</w:t>
              </w:r>
            </w:ins>
          </w:p>
          <w:p>
            <w:pPr>
              <w:pStyle w:val="8"/>
              <w:jc w:val="left"/>
              <w:rPr>
                <w:ins w:id="294" w:author="WPS_1622095439" w:date="2023-11-21T11:17:51Z"/>
                <w:rFonts w:ascii="Consolas" w:hAnsi="Consolas" w:eastAsia="宋体" w:cs="Times New Roman"/>
                <w:szCs w:val="21"/>
              </w:rPr>
            </w:pPr>
            <w:ins w:id="295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def reverseCapture():</w:t>
              </w:r>
            </w:ins>
          </w:p>
          <w:p>
            <w:pPr>
              <w:pStyle w:val="8"/>
              <w:jc w:val="left"/>
              <w:rPr>
                <w:ins w:id="296" w:author="WPS_1622095439" w:date="2023-11-21T11:17:51Z"/>
                <w:rFonts w:ascii="Consolas" w:hAnsi="Consolas" w:eastAsia="宋体" w:cs="Times New Roman"/>
                <w:szCs w:val="21"/>
              </w:rPr>
            </w:pPr>
            <w:ins w:id="297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q4_merge=rateOfDelay()</w:t>
              </w:r>
            </w:ins>
          </w:p>
          <w:p>
            <w:pPr>
              <w:pStyle w:val="8"/>
              <w:jc w:val="left"/>
              <w:rPr>
                <w:ins w:id="298" w:author="WPS_1622095439" w:date="2023-11-21T11:17:51Z"/>
                <w:rFonts w:ascii="Consolas" w:hAnsi="Consolas" w:eastAsia="宋体" w:cs="Times New Roman"/>
                <w:szCs w:val="21"/>
              </w:rPr>
            </w:pPr>
            <w:ins w:id="299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pandas_delay=q4_merge.toPandas()</w:t>
              </w:r>
            </w:ins>
          </w:p>
          <w:p>
            <w:pPr>
              <w:pStyle w:val="8"/>
              <w:jc w:val="left"/>
              <w:rPr>
                <w:ins w:id="300" w:author="WPS_1622095439" w:date="2023-11-21T11:17:51Z"/>
                <w:rFonts w:ascii="Consolas" w:hAnsi="Consolas" w:eastAsia="宋体" w:cs="Times New Roman"/>
                <w:szCs w:val="21"/>
              </w:rPr>
            </w:pPr>
            <w:ins w:id="301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pandas_delay.DelayRate.plot(kind-'barh')</w:t>
              </w:r>
            </w:ins>
          </w:p>
          <w:p>
            <w:pPr>
              <w:pStyle w:val="8"/>
              <w:jc w:val="left"/>
              <w:rPr>
                <w:ins w:id="302" w:author="WPS_1622095439" w:date="2023-11-21T11:17:51Z"/>
                <w:rFonts w:ascii="Consolas" w:hAnsi="Consolas" w:eastAsia="宋体" w:cs="Times New Roman"/>
                <w:szCs w:val="21"/>
              </w:rPr>
            </w:pPr>
            <w:ins w:id="303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plt.xlabel('FlightType')</w:t>
              </w:r>
            </w:ins>
          </w:p>
          <w:p>
            <w:pPr>
              <w:pStyle w:val="8"/>
              <w:jc w:val="left"/>
              <w:rPr>
                <w:ins w:id="304" w:author="WPS_1622095439" w:date="2023-11-21T11:17:51Z"/>
                <w:rFonts w:ascii="Consolas" w:hAnsi="Consolas" w:eastAsia="宋体" w:cs="Times New Roman"/>
                <w:szCs w:val="21"/>
              </w:rPr>
            </w:pPr>
            <w:ins w:id="305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plt.ylabel('CancelRate')</w:t>
              </w:r>
            </w:ins>
          </w:p>
          <w:p>
            <w:pPr>
              <w:pStyle w:val="8"/>
              <w:jc w:val="left"/>
              <w:rPr>
                <w:ins w:id="306" w:author="WPS_1622095439" w:date="2023-11-21T11:17:51Z"/>
                <w:rFonts w:ascii="Consolas" w:hAnsi="Consolas" w:eastAsia="宋体" w:cs="Times New Roman"/>
                <w:szCs w:val="21"/>
              </w:rPr>
            </w:pPr>
            <w:ins w:id="307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 xml:space="preserve">    plt.title("CancelRate")</w:t>
              </w:r>
            </w:ins>
          </w:p>
          <w:p>
            <w:pPr>
              <w:pStyle w:val="8"/>
              <w:ind w:firstLine="840" w:firstLineChars="400"/>
              <w:jc w:val="left"/>
              <w:rPr>
                <w:ins w:id="308" w:author="WPS_1622095439" w:date="2023-11-21T11:17:51Z"/>
                <w:rFonts w:ascii="Consolas" w:hAnsi="Consolas" w:eastAsia="宋体" w:cs="Times New Roman"/>
                <w:szCs w:val="21"/>
              </w:rPr>
            </w:pPr>
            <w:ins w:id="309" w:author="WPS_1622095439" w:date="2023-11-21T11:17:51Z">
              <w:r>
                <w:rPr>
                  <w:rFonts w:ascii="Consolas" w:hAnsi="Consolas" w:eastAsia="宋体" w:cs="Times New Roman"/>
                  <w:szCs w:val="21"/>
                </w:rPr>
                <w:t>plt.show()#</w:t>
              </w:r>
            </w:ins>
          </w:p>
        </w:tc>
      </w:tr>
    </w:tbl>
    <w:p>
      <w:pPr>
        <w:jc w:val="left"/>
        <w:rPr>
          <w:ins w:id="310" w:author="WPS_1622095439" w:date="2023-11-21T11:17:51Z"/>
          <w:rFonts w:ascii="宋体" w:hAnsi="宋体" w:eastAsia="宋体" w:cs="Times New Roman"/>
          <w:sz w:val="24"/>
          <w:szCs w:val="24"/>
        </w:rPr>
      </w:pPr>
    </w:p>
    <w:p>
      <w:pPr>
        <w:pStyle w:val="8"/>
        <w:numPr>
          <w:ilvl w:val="0"/>
          <w:numId w:val="3"/>
        </w:numPr>
        <w:ind w:firstLineChars="0"/>
        <w:jc w:val="left"/>
        <w:rPr>
          <w:ins w:id="311" w:author="WPS_1622095439" w:date="2023-11-21T11:17:51Z"/>
          <w:rFonts w:ascii="宋体" w:hAnsi="宋体" w:eastAsia="宋体" w:cs="Times New Roman"/>
          <w:sz w:val="24"/>
          <w:szCs w:val="24"/>
        </w:rPr>
      </w:pPr>
      <w:ins w:id="312" w:author="WPS_1622095439" w:date="2023-11-21T11:17:51Z">
        <w:r>
          <w:rPr>
            <w:rFonts w:hint="eastAsia" w:ascii="宋体" w:hAnsi="宋体" w:eastAsia="宋体" w:cs="Times New Roman"/>
            <w:sz w:val="24"/>
            <w:szCs w:val="24"/>
          </w:rPr>
          <w:t>运行界面</w:t>
        </w:r>
      </w:ins>
    </w:p>
    <w:p>
      <w:pPr>
        <w:spacing w:line="360" w:lineRule="auto"/>
        <w:rPr>
          <w:ins w:id="313" w:author="WPS_1622095439" w:date="2023-11-21T11:17:51Z"/>
          <w:rFonts w:hint="eastAsia" w:ascii="Times New Roman" w:hAnsi="Times New Roman" w:eastAsia="宋体" w:cs="Times New Roman"/>
          <w:b/>
          <w:bCs/>
          <w:sz w:val="24"/>
          <w:lang w:eastAsia="zh-CN"/>
        </w:rPr>
      </w:pPr>
      <w:ins w:id="314" w:author="WPS_1622095439" w:date="2023-11-21T11:17:51Z">
        <w:r>
          <w:rPr/>
          <w:drawing>
            <wp:inline distT="0" distB="0" distL="0" distR="0">
              <wp:extent cx="4705350" cy="2514600"/>
              <wp:effectExtent l="0" t="0" r="0" b="0"/>
              <wp:docPr id="25" name="图片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图片 25"/>
                      <pic:cNvPicPr>
                        <a:picLocks noChangeAspect="1"/>
                      </pic:cNvPicPr>
                    </pic:nvPicPr>
                    <pic:blipFill>
                      <a:blip r:embed="rId6"/>
                      <a:srcRect r="1026" b="597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5207" cy="2519657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line="400" w:lineRule="exact"/>
        <w:jc w:val="left"/>
        <w:rPr>
          <w:ins w:id="316" w:author="WPS_1622095439" w:date="2023-11-21T11:17:50Z"/>
          <w:rFonts w:hint="eastAsia" w:ascii="黑体" w:hAnsi="黑体" w:eastAsia="黑体" w:cs="Times New Roman"/>
          <w:b/>
          <w:bCs/>
          <w:sz w:val="28"/>
          <w:szCs w:val="24"/>
        </w:rPr>
      </w:pPr>
    </w:p>
    <w:p>
      <w:pPr>
        <w:spacing w:line="400" w:lineRule="exact"/>
        <w:jc w:val="left"/>
        <w:rPr>
          <w:ins w:id="317" w:author="WPS_1622095439" w:date="2023-11-21T11:17:47Z"/>
          <w:rFonts w:hint="eastAsia" w:ascii="黑体" w:hAnsi="黑体" w:eastAsia="黑体" w:cs="Times New Roman"/>
          <w:b/>
          <w:bCs/>
          <w:sz w:val="28"/>
          <w:szCs w:val="24"/>
        </w:rPr>
      </w:pPr>
      <w:r>
        <w:rPr>
          <w:rFonts w:hint="eastAsia" w:ascii="黑体" w:hAnsi="黑体" w:eastAsia="黑体" w:cs="Times New Roman"/>
          <w:b/>
          <w:bCs/>
          <w:sz w:val="28"/>
          <w:szCs w:val="24"/>
        </w:rPr>
        <w:t>九</w:t>
      </w:r>
      <w:r>
        <w:rPr>
          <w:rFonts w:ascii="黑体" w:hAnsi="黑体" w:eastAsia="黑体" w:cs="Times New Roman"/>
          <w:b/>
          <w:bCs/>
          <w:sz w:val="28"/>
          <w:szCs w:val="24"/>
        </w:rPr>
        <w:t>、</w:t>
      </w:r>
      <w:r>
        <w:rPr>
          <w:rFonts w:hint="eastAsia" w:ascii="黑体" w:hAnsi="黑体" w:eastAsia="黑体" w:cs="Times New Roman"/>
          <w:b/>
          <w:bCs/>
          <w:sz w:val="28"/>
          <w:szCs w:val="24"/>
        </w:rPr>
        <w:t>项目结果与分析（含重要数据结果分析或核心代码流程分析）</w:t>
      </w:r>
    </w:p>
    <w:p>
      <w:pPr>
        <w:spacing w:line="400" w:lineRule="exact"/>
        <w:jc w:val="left"/>
        <w:rPr>
          <w:rFonts w:hint="eastAsia" w:ascii="黑体" w:hAnsi="黑体" w:eastAsia="黑体" w:cs="Times New Roman"/>
          <w:b/>
          <w:bCs/>
          <w:sz w:val="28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</w:t>
      </w:r>
      <w:r>
        <w:rPr>
          <w:rFonts w:ascii="宋体" w:hAnsi="宋体" w:eastAsia="宋体"/>
          <w:b/>
          <w:bCs/>
          <w:sz w:val="24"/>
        </w:rPr>
        <w:t xml:space="preserve"> 查看飞机延误时间最长的前10名航班。</w:t>
      </w: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</w:t>
      </w:r>
      <w:r>
        <w:rPr>
          <w:rFonts w:ascii="宋体" w:hAnsi="宋体" w:eastAsia="宋体"/>
          <w:b/>
          <w:bCs/>
          <w:sz w:val="24"/>
        </w:rPr>
        <w:t xml:space="preserve"> 计算延误的和没有延误的航空公司的比例。</w:t>
      </w: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</w:t>
      </w:r>
      <w:r>
        <w:rPr>
          <w:rFonts w:ascii="宋体" w:hAnsi="宋体" w:eastAsia="宋体"/>
          <w:b/>
          <w:bCs/>
          <w:sz w:val="24"/>
        </w:rPr>
        <w:t xml:space="preserve"> 分析</w:t>
      </w:r>
      <w:bookmarkStart w:id="4" w:name="_Hlk87073639"/>
      <w:r>
        <w:rPr>
          <w:rFonts w:ascii="宋体" w:hAnsi="宋体" w:eastAsia="宋体"/>
          <w:b/>
          <w:bCs/>
          <w:sz w:val="24"/>
        </w:rPr>
        <w:t>一天中延误最严重的飞行时间</w:t>
      </w:r>
      <w:bookmarkEnd w:id="4"/>
      <w:r>
        <w:rPr>
          <w:rFonts w:ascii="宋体" w:hAnsi="宋体" w:eastAsia="宋体"/>
          <w:b/>
          <w:bCs/>
          <w:sz w:val="24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4.</w:t>
      </w:r>
      <w:r>
        <w:rPr>
          <w:rFonts w:ascii="宋体" w:hAnsi="宋体" w:eastAsia="宋体"/>
          <w:b/>
          <w:bCs/>
          <w:sz w:val="24"/>
        </w:rPr>
        <w:t xml:space="preserve"> 分析一周中延误最严重的飞行时间。</w:t>
      </w: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5.</w:t>
      </w:r>
      <w:r>
        <w:rPr>
          <w:rFonts w:ascii="宋体" w:hAnsi="宋体" w:eastAsia="宋体"/>
          <w:b/>
          <w:bCs/>
          <w:sz w:val="24"/>
        </w:rPr>
        <w:t xml:space="preserve"> 短途航班和长途航班，哪种航班</w:t>
      </w:r>
      <w:r>
        <w:rPr>
          <w:rFonts w:hint="eastAsia" w:ascii="宋体" w:hAnsi="宋体" w:eastAsia="宋体"/>
          <w:b/>
          <w:bCs/>
          <w:sz w:val="24"/>
        </w:rPr>
        <w:t>取消</w:t>
      </w:r>
      <w:r>
        <w:rPr>
          <w:rFonts w:ascii="宋体" w:hAnsi="宋体" w:eastAsia="宋体"/>
          <w:b/>
          <w:bCs/>
          <w:sz w:val="24"/>
        </w:rPr>
        <w:t>更严重？</w:t>
      </w:r>
    </w:p>
    <w:p>
      <w:pPr>
        <w:spacing w:line="360" w:lineRule="auto"/>
        <w:rPr>
          <w:ins w:id="318" w:author="WPS_1622095439" w:date="2023-11-21T11:20:08Z"/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6.</w:t>
      </w:r>
      <w:r>
        <w:rPr>
          <w:rFonts w:asciiTheme="minorEastAsia" w:hAnsiTheme="minorEastAsia"/>
          <w:b/>
          <w:bCs/>
          <w:sz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</w:rPr>
        <w:t>建立机器学习算法模型，预测未来航班</w:t>
      </w:r>
      <w:r>
        <w:rPr>
          <w:rFonts w:hint="eastAsia" w:ascii="Times New Roman" w:hAnsi="Times New Roman" w:eastAsia="宋体" w:cs="Times New Roman"/>
          <w:b/>
          <w:bCs/>
          <w:sz w:val="24"/>
        </w:rPr>
        <w:t>取消</w:t>
      </w:r>
      <w:r>
        <w:rPr>
          <w:rFonts w:ascii="Times New Roman" w:hAnsi="Times New Roman" w:eastAsia="宋体" w:cs="Times New Roman"/>
          <w:b/>
          <w:bCs/>
          <w:sz w:val="24"/>
        </w:rPr>
        <w:t>情况。</w:t>
      </w:r>
    </w:p>
    <w:p>
      <w:pPr>
        <w:spacing w:before="240" w:line="360" w:lineRule="auto"/>
        <w:rPr>
          <w:ins w:id="319" w:author="WPS_1622095439" w:date="2023-11-21T11:20:09Z"/>
          <w:rFonts w:ascii="宋体" w:hAnsi="宋体" w:eastAsia="宋体"/>
          <w:b/>
          <w:bCs/>
          <w:sz w:val="24"/>
        </w:rPr>
      </w:pPr>
      <w:ins w:id="320" w:author="WPS_1622095439" w:date="2023-11-21T11:20:09Z">
        <w:r>
          <w:rPr>
            <w:rFonts w:hint="eastAsia" w:ascii="宋体" w:hAnsi="宋体" w:eastAsia="宋体"/>
            <w:b/>
            <w:bCs/>
            <w:sz w:val="24"/>
          </w:rPr>
          <w:t>3.</w:t>
        </w:r>
      </w:ins>
      <w:ins w:id="321" w:author="WPS_1622095439" w:date="2023-11-21T11:20:09Z">
        <w:r>
          <w:rPr>
            <w:rFonts w:ascii="宋体" w:hAnsi="宋体" w:eastAsia="宋体"/>
            <w:b/>
            <w:bCs/>
            <w:sz w:val="24"/>
          </w:rPr>
          <w:t xml:space="preserve"> 分析一天中延误最严重的飞行时间。</w:t>
        </w:r>
      </w:ins>
    </w:p>
    <w:p>
      <w:pPr>
        <w:spacing w:line="360" w:lineRule="auto"/>
        <w:rPr>
          <w:ins w:id="322" w:author="WPS_1622095439" w:date="2023-11-21T11:20:09Z"/>
          <w:rFonts w:ascii="宋体" w:hAnsi="宋体" w:eastAsia="宋体"/>
          <w:sz w:val="24"/>
        </w:rPr>
      </w:pPr>
      <w:ins w:id="323" w:author="WPS_1622095439" w:date="2023-11-21T11:20:09Z">
        <w:r>
          <w:rPr>
            <w:rFonts w:hint="eastAsia" w:ascii="宋体" w:hAnsi="宋体" w:eastAsia="宋体"/>
            <w:sz w:val="24"/>
          </w:rPr>
          <w:t>（</w:t>
        </w:r>
      </w:ins>
      <w:ins w:id="324" w:author="WPS_1622095439" w:date="2023-11-21T11:20:09Z">
        <w:r>
          <w:rPr>
            <w:rFonts w:ascii="宋体" w:hAnsi="宋体" w:eastAsia="宋体"/>
            <w:sz w:val="24"/>
          </w:rPr>
          <w:t>1</w:t>
        </w:r>
      </w:ins>
      <w:ins w:id="325" w:author="WPS_1622095439" w:date="2023-11-21T11:20:09Z">
        <w:r>
          <w:rPr>
            <w:rFonts w:hint="eastAsia" w:ascii="宋体" w:hAnsi="宋体" w:eastAsia="宋体"/>
            <w:sz w:val="24"/>
          </w:rPr>
          <w:t>）重要数据结果分析</w:t>
        </w:r>
      </w:ins>
    </w:p>
    <w:p>
      <w:pPr>
        <w:spacing w:line="360" w:lineRule="auto"/>
        <w:rPr>
          <w:ins w:id="326" w:author="WPS_1622095439" w:date="2023-11-21T11:20:09Z"/>
          <w:rFonts w:ascii="宋体" w:hAnsi="宋体" w:eastAsia="宋体"/>
          <w:sz w:val="24"/>
        </w:rPr>
      </w:pPr>
      <w:ins w:id="327" w:author="WPS_1622095439" w:date="2023-11-21T11:20:09Z">
        <w:r>
          <w:rPr>
            <w:rFonts w:ascii="宋体" w:hAnsi="宋体" w:eastAsia="宋体"/>
            <w:sz w:val="24"/>
          </w:rPr>
          <w:tab/>
        </w:r>
      </w:ins>
      <w:ins w:id="328" w:author="WPS_1622095439" w:date="2023-11-21T11:20:09Z">
        <w:r>
          <w:rPr>
            <w:rFonts w:ascii="宋体" w:hAnsi="宋体" w:eastAsia="宋体"/>
            <w:sz w:val="24"/>
          </w:rPr>
          <w:t>以下列表展示一年中每天最高的抵达延误时间，第一至四列分别为年、月、月中的第几日、星期几，第五列为该天最高的抵达延误时间。由于篇幅有限，此处仅展示部分结果</w:t>
        </w:r>
      </w:ins>
      <w:ins w:id="329" w:author="WPS_1622095439" w:date="2023-11-21T11:20:09Z">
        <w:r>
          <w:rPr>
            <w:rFonts w:hint="eastAsia" w:ascii="宋体" w:hAnsi="宋体" w:eastAsia="宋体"/>
            <w:sz w:val="24"/>
          </w:rPr>
          <w:t>（前5</w:t>
        </w:r>
      </w:ins>
      <w:ins w:id="330" w:author="WPS_1622095439" w:date="2023-11-21T11:20:09Z">
        <w:r>
          <w:rPr>
            <w:rFonts w:ascii="宋体" w:hAnsi="宋体" w:eastAsia="宋体"/>
            <w:sz w:val="24"/>
          </w:rPr>
          <w:t>0</w:t>
        </w:r>
      </w:ins>
      <w:ins w:id="331" w:author="WPS_1622095439" w:date="2023-11-21T11:20:09Z">
        <w:r>
          <w:rPr>
            <w:rFonts w:hint="eastAsia" w:ascii="宋体" w:hAnsi="宋体" w:eastAsia="宋体"/>
            <w:sz w:val="24"/>
          </w:rPr>
          <w:t>行）</w:t>
        </w:r>
      </w:ins>
      <w:ins w:id="332" w:author="WPS_1622095439" w:date="2023-11-21T11:20:09Z">
        <w:r>
          <w:rPr>
            <w:rFonts w:ascii="宋体" w:hAnsi="宋体" w:eastAsia="宋体"/>
            <w:sz w:val="24"/>
          </w:rPr>
          <w:t>。</w:t>
        </w:r>
      </w:ins>
    </w:p>
    <w:p>
      <w:pPr>
        <w:spacing w:line="360" w:lineRule="auto"/>
        <w:jc w:val="center"/>
        <w:rPr>
          <w:ins w:id="333" w:author="WPS_1622095439" w:date="2023-11-21T11:20:09Z"/>
          <w:rFonts w:ascii="宋体" w:hAnsi="宋体" w:eastAsia="宋体"/>
          <w:sz w:val="24"/>
        </w:rPr>
      </w:pPr>
      <w:ins w:id="334" w:author="WPS_1622095439" w:date="2023-11-21T11:20:09Z">
        <w:r>
          <w:rPr>
            <w:rFonts w:ascii="宋体" w:hAnsi="宋体" w:eastAsia="宋体"/>
            <w:sz w:val="24"/>
          </w:rPr>
          <w:drawing>
            <wp:inline distT="0" distB="0" distL="0" distR="0">
              <wp:extent cx="3810000" cy="6446520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0" cy="64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line="360" w:lineRule="auto"/>
        <w:rPr>
          <w:ins w:id="336" w:author="WPS_1622095439" w:date="2023-11-21T11:20:09Z"/>
          <w:rFonts w:ascii="宋体" w:hAnsi="宋体" w:eastAsia="宋体"/>
          <w:sz w:val="24"/>
        </w:rPr>
      </w:pPr>
      <w:ins w:id="337" w:author="WPS_1622095439" w:date="2023-11-21T11:20:09Z">
        <w:r>
          <w:rPr>
            <w:rFonts w:hint="eastAsia" w:ascii="宋体" w:hAnsi="宋体" w:eastAsia="宋体"/>
            <w:sz w:val="24"/>
          </w:rPr>
          <w:t>（</w:t>
        </w:r>
      </w:ins>
      <w:ins w:id="338" w:author="WPS_1622095439" w:date="2023-11-21T11:20:09Z">
        <w:r>
          <w:rPr>
            <w:rFonts w:ascii="宋体" w:hAnsi="宋体" w:eastAsia="宋体"/>
            <w:sz w:val="24"/>
          </w:rPr>
          <w:t>2</w:t>
        </w:r>
      </w:ins>
      <w:ins w:id="339" w:author="WPS_1622095439" w:date="2023-11-21T11:20:09Z">
        <w:r>
          <w:rPr>
            <w:rFonts w:hint="eastAsia" w:ascii="宋体" w:hAnsi="宋体" w:eastAsia="宋体"/>
            <w:sz w:val="24"/>
          </w:rPr>
          <w:t>）折线图表示</w:t>
        </w:r>
      </w:ins>
    </w:p>
    <w:p>
      <w:pPr>
        <w:spacing w:line="400" w:lineRule="exact"/>
        <w:ind w:firstLine="480" w:firstLineChars="200"/>
        <w:rPr>
          <w:ins w:id="340" w:author="WPS_1622095439" w:date="2023-11-21T11:20:09Z"/>
          <w:rFonts w:ascii="宋体" w:hAnsi="宋体" w:eastAsia="宋体"/>
          <w:sz w:val="24"/>
        </w:rPr>
      </w:pPr>
      <w:ins w:id="341" w:author="WPS_1622095439" w:date="2023-11-21T11:20:09Z">
        <w:r>
          <w:rPr>
            <w:rFonts w:hint="eastAsia" w:ascii="宋体" w:hAnsi="宋体" w:eastAsia="宋体"/>
            <w:sz w:val="24"/>
          </w:rPr>
          <w:t>我们将上面的结果转换为可视化表格，调用to</w:t>
        </w:r>
      </w:ins>
      <w:ins w:id="342" w:author="WPS_1622095439" w:date="2023-11-21T11:20:09Z">
        <w:r>
          <w:rPr>
            <w:rFonts w:ascii="宋体" w:hAnsi="宋体" w:eastAsia="宋体"/>
            <w:sz w:val="24"/>
          </w:rPr>
          <w:t>Pandas()</w:t>
        </w:r>
      </w:ins>
      <w:ins w:id="343" w:author="WPS_1622095439" w:date="2023-11-21T11:20:09Z">
        <w:r>
          <w:rPr>
            <w:rFonts w:hint="eastAsia" w:ascii="宋体" w:hAnsi="宋体" w:eastAsia="宋体"/>
            <w:sz w:val="24"/>
          </w:rPr>
          <w:t>函数将</w:t>
        </w:r>
      </w:ins>
      <w:ins w:id="344" w:author="WPS_1622095439" w:date="2023-11-21T11:20:09Z">
        <w:r>
          <w:rPr>
            <w:rFonts w:ascii="宋体" w:hAnsi="宋体" w:eastAsia="宋体"/>
            <w:sz w:val="24"/>
          </w:rPr>
          <w:t>pyspark下的dataframe结构转化为pandas下的dataframe</w:t>
        </w:r>
      </w:ins>
      <w:ins w:id="345" w:author="WPS_1622095439" w:date="2023-11-21T11:20:09Z">
        <w:r>
          <w:rPr>
            <w:rFonts w:hint="eastAsia" w:ascii="宋体" w:hAnsi="宋体" w:eastAsia="宋体"/>
            <w:sz w:val="24"/>
          </w:rPr>
          <w:t>，然后调用</w:t>
        </w:r>
      </w:ins>
      <w:ins w:id="346" w:author="WPS_1622095439" w:date="2023-11-21T11:20:09Z">
        <w:r>
          <w:rPr>
            <w:rFonts w:ascii="宋体" w:hAnsi="宋体" w:eastAsia="宋体"/>
            <w:sz w:val="24"/>
          </w:rPr>
          <w:t>plot</w:t>
        </w:r>
      </w:ins>
      <w:ins w:id="347" w:author="WPS_1622095439" w:date="2023-11-21T11:20:09Z">
        <w:r>
          <w:rPr>
            <w:rFonts w:hint="eastAsia" w:ascii="宋体" w:hAnsi="宋体" w:eastAsia="宋体"/>
            <w:sz w:val="24"/>
          </w:rPr>
          <w:t>（）</w:t>
        </w:r>
      </w:ins>
      <w:ins w:id="348" w:author="WPS_1622095439" w:date="2023-11-21T11:20:09Z">
        <w:r>
          <w:rPr>
            <w:rFonts w:ascii="宋体" w:hAnsi="宋体" w:eastAsia="宋体"/>
            <w:sz w:val="24"/>
          </w:rPr>
          <w:t>绘制</w:t>
        </w:r>
      </w:ins>
      <w:ins w:id="349" w:author="WPS_1622095439" w:date="2023-11-21T11:20:09Z">
        <w:r>
          <w:rPr>
            <w:rFonts w:hint="eastAsia" w:ascii="宋体" w:hAnsi="宋体" w:eastAsia="宋体"/>
            <w:sz w:val="24"/>
          </w:rPr>
          <w:t>折线图</w:t>
        </w:r>
      </w:ins>
      <w:ins w:id="350" w:author="WPS_1622095439" w:date="2023-11-21T11:20:09Z">
        <w:r>
          <w:rPr>
            <w:rFonts w:ascii="宋体" w:hAnsi="宋体" w:eastAsia="宋体"/>
            <w:sz w:val="24"/>
          </w:rPr>
          <w:t>。</w:t>
        </w:r>
      </w:ins>
      <w:ins w:id="351" w:author="WPS_1622095439" w:date="2023-11-21T11:20:09Z">
        <w:r>
          <w:rPr>
            <w:rFonts w:hint="eastAsia" w:ascii="宋体" w:hAnsi="宋体" w:eastAsia="宋体"/>
            <w:sz w:val="24"/>
          </w:rPr>
          <w:t>该折线图用于</w:t>
        </w:r>
      </w:ins>
      <w:ins w:id="352" w:author="WPS_1622095439" w:date="2023-11-21T11:20:09Z">
        <w:r>
          <w:rPr>
            <w:rFonts w:ascii="宋体" w:hAnsi="宋体" w:eastAsia="宋体"/>
            <w:sz w:val="24"/>
          </w:rPr>
          <w:t>每日延误的峰值，y轴代表的是</w:t>
        </w:r>
      </w:ins>
      <w:ins w:id="353" w:author="WPS_1622095439" w:date="2023-11-21T11:20:09Z">
        <w:r>
          <w:rPr>
            <w:rFonts w:hint="eastAsia" w:ascii="宋体" w:hAnsi="宋体" w:eastAsia="宋体"/>
            <w:sz w:val="24"/>
          </w:rPr>
          <w:t>延误</w:t>
        </w:r>
      </w:ins>
      <w:ins w:id="354" w:author="WPS_1622095439" w:date="2023-11-21T11:20:09Z">
        <w:r>
          <w:rPr>
            <w:rFonts w:ascii="宋体" w:hAnsi="宋体" w:eastAsia="宋体"/>
            <w:sz w:val="24"/>
          </w:rPr>
          <w:t>时间，x轴代表的是日期</w:t>
        </w:r>
      </w:ins>
      <w:ins w:id="355" w:author="WPS_1622095439" w:date="2023-11-21T11:20:09Z">
        <w:r>
          <w:rPr>
            <w:rFonts w:hint="eastAsia" w:ascii="宋体" w:hAnsi="宋体" w:eastAsia="宋体"/>
            <w:sz w:val="24"/>
          </w:rPr>
          <w:t>，图形如下图所示：</w:t>
        </w:r>
      </w:ins>
    </w:p>
    <w:p>
      <w:pPr>
        <w:spacing w:line="360" w:lineRule="auto"/>
        <w:rPr>
          <w:ins w:id="356" w:author="WPS_1622095439" w:date="2023-11-21T11:20:09Z"/>
          <w:rFonts w:ascii="宋体" w:hAnsi="宋体" w:eastAsia="宋体"/>
          <w:sz w:val="24"/>
        </w:rPr>
      </w:pPr>
      <w:ins w:id="357" w:author="WPS_1622095439" w:date="2023-11-21T11:20:09Z">
        <w:r>
          <w:rPr/>
          <w:drawing>
            <wp:inline distT="0" distB="0" distL="0" distR="0">
              <wp:extent cx="5546725" cy="3204845"/>
              <wp:effectExtent l="0" t="0" r="635" b="1079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/>
                      <pic:cNvPicPr>
                        <a:picLocks noChangeAspect="1"/>
                      </pic:cNvPicPr>
                    </pic:nvPicPr>
                    <pic:blipFill>
                      <a:blip r:embed="rId8"/>
                      <a:srcRect t="22415" r="-27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1911" cy="3207511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line="360" w:lineRule="auto"/>
        <w:rPr>
          <w:ins w:id="359" w:author="WPS_1622095439" w:date="2023-11-21T11:20:09Z"/>
          <w:rFonts w:ascii="宋体" w:hAnsi="宋体" w:eastAsia="宋体"/>
          <w:b/>
          <w:bCs/>
          <w:sz w:val="24"/>
        </w:rPr>
      </w:pPr>
      <w:ins w:id="360" w:author="WPS_1622095439" w:date="2023-11-21T11:20:09Z">
        <w:r>
          <w:rPr>
            <w:rFonts w:hint="eastAsia" w:ascii="宋体" w:hAnsi="宋体" w:eastAsia="宋体"/>
            <w:b/>
            <w:bCs/>
            <w:sz w:val="24"/>
          </w:rPr>
          <w:t>4.</w:t>
        </w:r>
      </w:ins>
      <w:ins w:id="361" w:author="WPS_1622095439" w:date="2023-11-21T11:20:09Z">
        <w:r>
          <w:rPr>
            <w:rFonts w:ascii="宋体" w:hAnsi="宋体" w:eastAsia="宋体"/>
            <w:b/>
            <w:bCs/>
            <w:sz w:val="24"/>
          </w:rPr>
          <w:t xml:space="preserve"> 分析一周中延误最严重的飞行时间。</w:t>
        </w:r>
      </w:ins>
    </w:p>
    <w:p>
      <w:pPr>
        <w:spacing w:line="360" w:lineRule="auto"/>
        <w:rPr>
          <w:ins w:id="362" w:author="WPS_1622095439" w:date="2023-11-21T11:20:09Z"/>
          <w:rFonts w:ascii="宋体" w:hAnsi="宋体" w:eastAsia="宋体"/>
          <w:sz w:val="24"/>
        </w:rPr>
      </w:pPr>
      <w:ins w:id="363" w:author="WPS_1622095439" w:date="2023-11-21T11:20:09Z">
        <w:r>
          <w:rPr>
            <w:rFonts w:hint="eastAsia" w:ascii="宋体" w:hAnsi="宋体" w:eastAsia="宋体"/>
            <w:sz w:val="24"/>
          </w:rPr>
          <w:t>（</w:t>
        </w:r>
      </w:ins>
      <w:ins w:id="364" w:author="WPS_1622095439" w:date="2023-11-21T11:20:09Z">
        <w:r>
          <w:rPr>
            <w:rFonts w:ascii="宋体" w:hAnsi="宋体" w:eastAsia="宋体"/>
            <w:sz w:val="24"/>
          </w:rPr>
          <w:t>1</w:t>
        </w:r>
      </w:ins>
      <w:ins w:id="365" w:author="WPS_1622095439" w:date="2023-11-21T11:20:09Z">
        <w:r>
          <w:rPr>
            <w:rFonts w:hint="eastAsia" w:ascii="宋体" w:hAnsi="宋体" w:eastAsia="宋体"/>
            <w:sz w:val="24"/>
          </w:rPr>
          <w:t>）重要数据结果分析</w:t>
        </w:r>
      </w:ins>
    </w:p>
    <w:p>
      <w:pPr>
        <w:spacing w:line="400" w:lineRule="exact"/>
        <w:ind w:firstLine="480" w:firstLineChars="200"/>
        <w:rPr>
          <w:ins w:id="366" w:author="WPS_1622095439" w:date="2023-11-21T11:20:09Z"/>
          <w:rFonts w:ascii="宋体" w:hAnsi="宋体" w:eastAsia="宋体"/>
          <w:sz w:val="24"/>
        </w:rPr>
      </w:pPr>
      <w:ins w:id="367" w:author="WPS_1622095439" w:date="2023-11-21T11:20:09Z">
        <w:r>
          <w:rPr>
            <w:rFonts w:hint="eastAsia" w:ascii="宋体" w:hAnsi="宋体" w:eastAsia="宋体"/>
            <w:sz w:val="24"/>
          </w:rPr>
          <w:t>以下列表展示</w:t>
        </w:r>
      </w:ins>
      <w:ins w:id="368" w:author="WPS_1622095439" w:date="2023-11-21T11:20:09Z">
        <w:r>
          <w:rPr>
            <w:rFonts w:ascii="宋体" w:hAnsi="宋体" w:eastAsia="宋体"/>
            <w:sz w:val="24"/>
          </w:rPr>
          <w:t>2008年中每一周中的最高抵达延误时间，第一列为周数，第二列为一周中的最高抵达延误时间。由于篇幅有限，此处仅展示部分结果</w:t>
        </w:r>
      </w:ins>
      <w:ins w:id="369" w:author="WPS_1622095439" w:date="2023-11-21T11:20:09Z">
        <w:r>
          <w:rPr>
            <w:rFonts w:hint="eastAsia" w:ascii="宋体" w:hAnsi="宋体" w:eastAsia="宋体"/>
            <w:sz w:val="24"/>
          </w:rPr>
          <w:t>（前5</w:t>
        </w:r>
      </w:ins>
      <w:ins w:id="370" w:author="WPS_1622095439" w:date="2023-11-21T11:20:09Z">
        <w:r>
          <w:rPr>
            <w:rFonts w:ascii="宋体" w:hAnsi="宋体" w:eastAsia="宋体"/>
            <w:sz w:val="24"/>
          </w:rPr>
          <w:t>0</w:t>
        </w:r>
      </w:ins>
      <w:ins w:id="371" w:author="WPS_1622095439" w:date="2023-11-21T11:20:09Z">
        <w:r>
          <w:rPr>
            <w:rFonts w:hint="eastAsia" w:ascii="宋体" w:hAnsi="宋体" w:eastAsia="宋体"/>
            <w:sz w:val="24"/>
          </w:rPr>
          <w:t>行）</w:t>
        </w:r>
      </w:ins>
      <w:ins w:id="372" w:author="WPS_1622095439" w:date="2023-11-21T11:20:09Z">
        <w:r>
          <w:rPr>
            <w:rFonts w:ascii="宋体" w:hAnsi="宋体" w:eastAsia="宋体"/>
            <w:sz w:val="24"/>
          </w:rPr>
          <w:t>。</w:t>
        </w:r>
      </w:ins>
    </w:p>
    <w:p>
      <w:pPr>
        <w:spacing w:line="360" w:lineRule="auto"/>
        <w:jc w:val="center"/>
        <w:rPr>
          <w:ins w:id="373" w:author="WPS_1622095439" w:date="2023-11-21T11:20:09Z"/>
          <w:rFonts w:ascii="宋体" w:hAnsi="宋体" w:eastAsia="宋体"/>
          <w:sz w:val="24"/>
        </w:rPr>
      </w:pPr>
      <w:ins w:id="374" w:author="WPS_1622095439" w:date="2023-11-21T11:20:09Z">
        <w:r>
          <w:rPr/>
          <w:drawing>
            <wp:inline distT="0" distB="0" distL="0" distR="0">
              <wp:extent cx="3931920" cy="6416675"/>
              <wp:effectExtent l="0" t="0" r="0" b="1460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4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9402" cy="64293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spacing w:line="360" w:lineRule="auto"/>
        <w:rPr>
          <w:ins w:id="376" w:author="WPS_1622095439" w:date="2023-11-21T11:20:09Z"/>
          <w:rFonts w:ascii="宋体" w:hAnsi="宋体" w:eastAsia="宋体"/>
          <w:sz w:val="24"/>
        </w:rPr>
      </w:pPr>
      <w:ins w:id="377" w:author="WPS_1622095439" w:date="2023-11-21T11:20:09Z">
        <w:r>
          <w:rPr>
            <w:rFonts w:hint="eastAsia" w:ascii="宋体" w:hAnsi="宋体" w:eastAsia="宋体"/>
            <w:sz w:val="24"/>
          </w:rPr>
          <w:t>（</w:t>
        </w:r>
      </w:ins>
      <w:ins w:id="378" w:author="WPS_1622095439" w:date="2023-11-21T11:20:09Z">
        <w:r>
          <w:rPr>
            <w:rFonts w:ascii="宋体" w:hAnsi="宋体" w:eastAsia="宋体"/>
            <w:sz w:val="24"/>
          </w:rPr>
          <w:t>2</w:t>
        </w:r>
      </w:ins>
      <w:ins w:id="379" w:author="WPS_1622095439" w:date="2023-11-21T11:20:09Z">
        <w:r>
          <w:rPr>
            <w:rFonts w:hint="eastAsia" w:ascii="宋体" w:hAnsi="宋体" w:eastAsia="宋体"/>
            <w:sz w:val="24"/>
          </w:rPr>
          <w:t>）柱状图表示</w:t>
        </w:r>
      </w:ins>
    </w:p>
    <w:p>
      <w:pPr>
        <w:spacing w:line="400" w:lineRule="exact"/>
        <w:ind w:firstLine="480" w:firstLineChars="200"/>
        <w:rPr>
          <w:ins w:id="380" w:author="WPS_1622095439" w:date="2023-11-21T11:20:09Z"/>
          <w:rFonts w:ascii="宋体" w:hAnsi="宋体" w:eastAsia="宋体"/>
          <w:sz w:val="24"/>
        </w:rPr>
      </w:pPr>
      <w:ins w:id="381" w:author="WPS_1622095439" w:date="2023-11-21T11:20:09Z">
        <w:r>
          <w:rPr>
            <w:rFonts w:hint="eastAsia" w:ascii="宋体" w:hAnsi="宋体" w:eastAsia="宋体"/>
            <w:sz w:val="24"/>
          </w:rPr>
          <w:t>我们将上面的结果转换为可视化表格，调用</w:t>
        </w:r>
      </w:ins>
      <w:ins w:id="382" w:author="WPS_1622095439" w:date="2023-11-21T11:20:09Z">
        <w:r>
          <w:rPr>
            <w:rFonts w:ascii="宋体" w:hAnsi="宋体" w:eastAsia="宋体"/>
            <w:sz w:val="24"/>
          </w:rPr>
          <w:t>toPandas()函数将pyspark下的dataframe结构转化为pandas下的dataframe，然后调用plot（kind='barh'）绘制</w:t>
        </w:r>
      </w:ins>
      <w:ins w:id="383" w:author="WPS_1622095439" w:date="2023-11-21T11:20:09Z">
        <w:r>
          <w:rPr>
            <w:rFonts w:hint="eastAsia" w:ascii="宋体" w:hAnsi="宋体" w:eastAsia="宋体"/>
            <w:sz w:val="24"/>
          </w:rPr>
          <w:t>柱状</w:t>
        </w:r>
      </w:ins>
      <w:ins w:id="384" w:author="WPS_1622095439" w:date="2023-11-21T11:20:09Z">
        <w:r>
          <w:rPr>
            <w:rFonts w:ascii="宋体" w:hAnsi="宋体" w:eastAsia="宋体"/>
            <w:sz w:val="24"/>
          </w:rPr>
          <w:t>图。</w:t>
        </w:r>
      </w:ins>
      <w:ins w:id="385" w:author="WPS_1622095439" w:date="2023-11-21T11:20:09Z">
        <w:r>
          <w:rPr>
            <w:rFonts w:hint="eastAsia" w:ascii="宋体" w:hAnsi="宋体" w:eastAsia="宋体"/>
            <w:sz w:val="24"/>
          </w:rPr>
          <w:t>柱状</w:t>
        </w:r>
      </w:ins>
      <w:ins w:id="386" w:author="WPS_1622095439" w:date="2023-11-21T11:20:09Z">
        <w:r>
          <w:rPr>
            <w:rFonts w:ascii="宋体" w:hAnsi="宋体" w:eastAsia="宋体"/>
            <w:sz w:val="24"/>
          </w:rPr>
          <w:t>图</w:t>
        </w:r>
      </w:ins>
      <w:ins w:id="387" w:author="WPS_1622095439" w:date="2023-11-21T11:20:09Z">
        <w:r>
          <w:rPr>
            <w:rFonts w:hint="eastAsia" w:ascii="宋体" w:hAnsi="宋体" w:eastAsia="宋体"/>
            <w:sz w:val="24"/>
          </w:rPr>
          <w:t>描述2</w:t>
        </w:r>
      </w:ins>
      <w:ins w:id="388" w:author="WPS_1622095439" w:date="2023-11-21T11:20:09Z">
        <w:r>
          <w:rPr>
            <w:rFonts w:ascii="宋体" w:hAnsi="宋体" w:eastAsia="宋体"/>
            <w:sz w:val="24"/>
          </w:rPr>
          <w:t>008</w:t>
        </w:r>
      </w:ins>
      <w:ins w:id="389" w:author="WPS_1622095439" w:date="2023-11-21T11:20:09Z">
        <w:r>
          <w:rPr>
            <w:rFonts w:hint="eastAsia" w:ascii="宋体" w:hAnsi="宋体" w:eastAsia="宋体"/>
            <w:sz w:val="24"/>
          </w:rPr>
          <w:t>年每周航班延误</w:t>
        </w:r>
      </w:ins>
      <w:ins w:id="390" w:author="WPS_1622095439" w:date="2023-11-21T11:20:09Z">
        <w:r>
          <w:rPr>
            <w:rFonts w:ascii="宋体" w:hAnsi="宋体" w:eastAsia="宋体"/>
            <w:sz w:val="24"/>
          </w:rPr>
          <w:t>峰值，y轴代表的是</w:t>
        </w:r>
      </w:ins>
      <w:ins w:id="391" w:author="WPS_1622095439" w:date="2023-11-21T11:20:09Z">
        <w:r>
          <w:rPr>
            <w:rFonts w:hint="eastAsia" w:ascii="宋体" w:hAnsi="宋体" w:eastAsia="宋体"/>
            <w:sz w:val="24"/>
          </w:rPr>
          <w:t>周数</w:t>
        </w:r>
      </w:ins>
      <w:ins w:id="392" w:author="WPS_1622095439" w:date="2023-11-21T11:20:09Z">
        <w:r>
          <w:rPr>
            <w:rFonts w:ascii="宋体" w:hAnsi="宋体" w:eastAsia="宋体"/>
            <w:sz w:val="24"/>
          </w:rPr>
          <w:t>，x轴代表的是</w:t>
        </w:r>
      </w:ins>
      <w:ins w:id="393" w:author="WPS_1622095439" w:date="2023-11-21T11:20:09Z">
        <w:r>
          <w:rPr>
            <w:rFonts w:hint="eastAsia" w:ascii="宋体" w:hAnsi="宋体" w:eastAsia="宋体"/>
            <w:sz w:val="24"/>
          </w:rPr>
          <w:t>每周统计延误时间。柱状</w:t>
        </w:r>
      </w:ins>
      <w:ins w:id="394" w:author="WPS_1622095439" w:date="2023-11-21T11:20:09Z">
        <w:r>
          <w:rPr>
            <w:rFonts w:ascii="宋体" w:hAnsi="宋体" w:eastAsia="宋体"/>
            <w:sz w:val="24"/>
          </w:rPr>
          <w:t>图如下图所示：</w:t>
        </w:r>
      </w:ins>
    </w:p>
    <w:p>
      <w:pPr>
        <w:spacing w:line="360" w:lineRule="auto"/>
        <w:jc w:val="center"/>
        <w:rPr>
          <w:ins w:id="395" w:author="WPS_1622095439" w:date="2023-11-21T11:20:09Z"/>
          <w:rFonts w:ascii="宋体" w:hAnsi="宋体" w:eastAsia="宋体"/>
          <w:sz w:val="24"/>
        </w:rPr>
      </w:pPr>
      <w:ins w:id="396" w:author="WPS_1622095439" w:date="2023-11-21T11:20:09Z">
        <w:r>
          <w:rPr/>
          <w:drawing>
            <wp:inline distT="0" distB="0" distL="0" distR="0">
              <wp:extent cx="4686300" cy="3246120"/>
              <wp:effectExtent l="0" t="0" r="7620" b="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9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6706" cy="32464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spacing w:line="360" w:lineRule="auto"/>
        <w:rPr>
          <w:del w:id="398" w:author="WPS_1622095439" w:date="2023-11-21T11:13:25Z"/>
          <w:rFonts w:ascii="Times New Roman" w:hAnsi="Times New Roman" w:eastAsia="宋体" w:cs="Times New Roman"/>
          <w:b/>
          <w:bCs/>
          <w:sz w:val="24"/>
        </w:rPr>
      </w:pPr>
      <w:bookmarkStart w:id="6" w:name="_GoBack"/>
      <w:bookmarkEnd w:id="6"/>
    </w:p>
    <w:p>
      <w:pPr>
        <w:spacing w:line="360" w:lineRule="auto"/>
        <w:rPr>
          <w:rFonts w:hint="eastAsia" w:ascii="Times New Roman" w:hAnsi="Times New Roman" w:eastAsia="宋体" w:cs="Times New Roman"/>
          <w:b/>
          <w:bCs/>
          <w:sz w:val="24"/>
          <w:lang w:eastAsia="zh-CN"/>
        </w:rPr>
      </w:pPr>
    </w:p>
    <w:p>
      <w:pPr>
        <w:spacing w:line="360" w:lineRule="auto"/>
        <w:rPr>
          <w:del w:id="399" w:author="WPS_1622095439" w:date="2023-11-21T11:17:39Z"/>
          <w:rFonts w:hint="eastAsia" w:ascii="Times New Roman" w:hAnsi="Times New Roman" w:eastAsia="宋体" w:cs="Times New Roman"/>
          <w:b/>
          <w:bCs/>
          <w:sz w:val="24"/>
          <w:lang w:eastAsia="zh-CN"/>
        </w:rPr>
      </w:pPr>
    </w:p>
    <w:p>
      <w:pPr>
        <w:pStyle w:val="2"/>
        <w:rPr>
          <w:rFonts w:ascii="黑体" w:hAnsi="黑体" w:cs="Times New Roman"/>
          <w:kern w:val="2"/>
          <w:szCs w:val="24"/>
        </w:rPr>
      </w:pPr>
      <w:r>
        <w:rPr>
          <w:rFonts w:hint="eastAsia" w:ascii="黑体" w:hAnsi="黑体" w:cs="Times New Roman"/>
          <w:kern w:val="2"/>
          <w:szCs w:val="24"/>
        </w:rPr>
        <w:t>十一</w:t>
      </w:r>
      <w:r>
        <w:rPr>
          <w:rFonts w:ascii="黑体" w:hAnsi="黑体" w:cs="Times New Roman"/>
          <w:kern w:val="2"/>
          <w:szCs w:val="24"/>
        </w:rPr>
        <w:t>、总结及心得体会</w:t>
      </w:r>
      <w:bookmarkStart w:id="5" w:name="_Hlk59570010"/>
    </w:p>
    <w:p>
      <w:pPr>
        <w:spacing w:line="400" w:lineRule="exact"/>
        <w:rPr>
          <w:rFonts w:ascii="宋体" w:hAnsi="宋体" w:eastAsia="宋体"/>
          <w:bCs/>
          <w:sz w:val="24"/>
        </w:rPr>
      </w:pPr>
    </w:p>
    <w:bookmarkEnd w:id="5"/>
    <w:p>
      <w:pPr>
        <w:pStyle w:val="2"/>
        <w:rPr>
          <w:rFonts w:ascii="黑体" w:hAnsi="黑体" w:cs="Times New Roman"/>
          <w:kern w:val="2"/>
          <w:szCs w:val="24"/>
        </w:rPr>
      </w:pPr>
      <w:r>
        <w:rPr>
          <w:rFonts w:hint="eastAsia" w:ascii="黑体" w:hAnsi="黑体" w:cs="Times New Roman"/>
          <w:kern w:val="2"/>
          <w:szCs w:val="24"/>
        </w:rPr>
        <w:t>十二、对本项目过程及方法、手段的改进建议</w:t>
      </w:r>
    </w:p>
    <w:p>
      <w:pPr>
        <w:spacing w:line="400" w:lineRule="exact"/>
        <w:rPr>
          <w:rFonts w:ascii="宋体" w:hAnsi="宋体" w:eastAsia="宋体"/>
          <w:bCs/>
          <w:sz w:val="24"/>
        </w:rPr>
      </w:pPr>
    </w:p>
    <w:p>
      <w:pPr>
        <w:spacing w:line="400" w:lineRule="exact"/>
        <w:rPr>
          <w:rFonts w:ascii="宋体" w:hAnsi="宋体" w:eastAsia="宋体"/>
          <w:iCs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1" w:csb1="00000000"/>
  </w:font>
  <w:font w:name="方正舒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B7BF7"/>
    <w:multiLevelType w:val="multilevel"/>
    <w:tmpl w:val="3C7B7BF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94E2E"/>
    <w:multiLevelType w:val="multilevel"/>
    <w:tmpl w:val="48A94E2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4F0158"/>
    <w:multiLevelType w:val="multilevel"/>
    <w:tmpl w:val="6B4F01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22095439">
    <w15:presenceInfo w15:providerId="WPS Office" w15:userId="6262574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jYTA1NzIzMGNmMTU3MjQ4N2ZmMjY4OWU0MDA4YzgifQ=="/>
  </w:docVars>
  <w:rsids>
    <w:rsidRoot w:val="00000000"/>
    <w:rsid w:val="147E53D1"/>
    <w:rsid w:val="277E3DF7"/>
    <w:rsid w:val="595E0C67"/>
    <w:rsid w:val="5FE3437E"/>
    <w:rsid w:val="74B0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next w:val="1"/>
    <w:unhideWhenUsed/>
    <w:qFormat/>
    <w:uiPriority w:val="35"/>
    <w:pPr>
      <w:widowControl w:val="0"/>
      <w:jc w:val="both"/>
    </w:pPr>
    <w:rPr>
      <w:rFonts w:ascii="Cambria" w:hAnsi="Cambria" w:eastAsia="黑体" w:cs="Times New Roman"/>
      <w:kern w:val="2"/>
      <w:lang w:val="en-US" w:eastAsia="zh-CN" w:bidi="ar-SA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代码"/>
    <w:basedOn w:val="1"/>
    <w:qFormat/>
    <w:uiPriority w:val="0"/>
    <w:pPr>
      <w:wordWrap w:val="0"/>
      <w:spacing w:line="400" w:lineRule="exact"/>
    </w:pPr>
    <w:rPr>
      <w:rFonts w:ascii="Consolas" w:hAnsi="Consolas" w:eastAsia="宋体" w:cs="Times New Roman"/>
      <w:b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2023-11-21T03:08:58Z</dcterms:created>
  <dc:creator>yjx</dc:creator>
  <cp:lastModifiedBy>WPS_1622095439</cp:lastModifiedBy>
  <dcterms:modified xsi:type="dcterms:W3CDTF">2023-11-21T03:20:10Z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36D926C009A34B9FAF17FC6BFF051509</vt:lpwstr>
  </property>
</Properties>
</file>